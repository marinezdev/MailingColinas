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lang w:val="es-ES"/>
        </w:rPr>
      </w:pPr>
      <w:r>
        <w:rPr>
          <w:rFonts w:ascii="Arial" w:hAnsi="Arial" w:cs="Arial"/>
          <w:b/>
          <w:lang w:val="es-ES"/>
        </w:rPr>
        <w:t xml:space="preserve"> </w:t>
      </w:r>
    </w:p>
    <w:p>
      <w:pPr>
        <w:jc w:val="center"/>
        <w:rPr>
          <w:rFonts w:ascii="Arial Narrow" w:hAnsi="Arial Narrow"/>
          <w:sz w:val="48"/>
          <w:szCs w:val="48"/>
        </w:rPr>
      </w:pPr>
    </w:p>
    <w:p>
      <w:pPr>
        <w:jc w:val="center"/>
        <w:rPr>
          <w:rFonts w:ascii="Arial Narrow" w:hAnsi="Arial Narrow"/>
          <w:sz w:val="48"/>
          <w:szCs w:val="48"/>
        </w:rPr>
      </w:pPr>
    </w:p>
    <w:p>
      <w:pPr>
        <w:jc w:val="center"/>
        <w:rPr>
          <w:rFonts w:ascii="Arial Narrow" w:hAnsi="Arial Narrow"/>
          <w:sz w:val="48"/>
          <w:szCs w:val="48"/>
        </w:rPr>
      </w:pPr>
    </w:p>
    <w:p>
      <w:pPr>
        <w:jc w:val="center"/>
        <w:rPr>
          <w:rFonts w:ascii="Arial Narrow" w:hAnsi="Arial Narrow"/>
          <w:sz w:val="48"/>
          <w:szCs w:val="48"/>
        </w:rPr>
      </w:pPr>
    </w:p>
    <w:p>
      <w:pPr>
        <w:jc w:val="center"/>
        <w:rPr>
          <w:rFonts w:ascii="Arial Narrow" w:hAnsi="Arial Narrow"/>
          <w:sz w:val="36"/>
          <w:szCs w:val="36"/>
        </w:rPr>
      </w:pPr>
    </w:p>
    <w:p>
      <w:pPr>
        <w:jc w:val="center"/>
        <w:rPr>
          <w:rFonts w:ascii="Calibri" w:hAnsi="Calibri"/>
          <w:b/>
          <w:sz w:val="36"/>
          <w:szCs w:val="36"/>
          <w:lang w:eastAsia="en-US"/>
        </w:rPr>
      </w:pPr>
    </w:p>
    <w:p>
      <w:pPr>
        <w:jc w:val="center"/>
        <w:rPr>
          <w:rFonts w:ascii="Arial" w:hAnsi="Arial" w:cs="Arial"/>
          <w:b/>
          <w:sz w:val="36"/>
          <w:szCs w:val="36"/>
          <w:lang w:eastAsia="en-US"/>
        </w:rPr>
      </w:pPr>
      <w:r>
        <w:rPr>
          <w:rFonts w:ascii="Arial" w:hAnsi="Arial" w:cs="Arial"/>
          <w:b/>
          <w:sz w:val="36"/>
          <w:szCs w:val="36"/>
          <w:lang w:eastAsia="en-US"/>
        </w:rPr>
        <w:t>PROPUESTA</w:t>
      </w:r>
    </w:p>
    <w:p>
      <w:pPr>
        <w:jc w:val="center"/>
        <w:rPr>
          <w:rFonts w:ascii="Arial" w:hAnsi="Arial" w:cs="Arial"/>
          <w:b/>
          <w:sz w:val="36"/>
          <w:szCs w:val="36"/>
          <w:lang w:eastAsia="en-US"/>
        </w:rPr>
      </w:pPr>
    </w:p>
    <w:p>
      <w:pPr>
        <w:jc w:val="center"/>
        <w:rPr>
          <w:rFonts w:ascii="Arial" w:hAnsi="Arial" w:cs="Arial"/>
          <w:b/>
          <w:color w:val="000000"/>
          <w:sz w:val="36"/>
          <w:szCs w:val="36"/>
        </w:rPr>
      </w:pPr>
      <w:r>
        <w:rPr>
          <w:rFonts w:ascii="Arial" w:hAnsi="Arial" w:cs="Arial"/>
          <w:b/>
          <w:color w:val="000000"/>
          <w:sz w:val="36"/>
          <w:szCs w:val="36"/>
        </w:rPr>
        <w:t xml:space="preserve">DESARROLLO DEL SISTEMA DE </w:t>
      </w:r>
    </w:p>
    <w:p>
      <w:pPr>
        <w:jc w:val="center"/>
        <w:rPr>
          <w:rFonts w:ascii="Arial" w:hAnsi="Arial" w:cs="Arial"/>
          <w:b/>
          <w:sz w:val="32"/>
          <w:szCs w:val="32"/>
          <w:lang w:eastAsia="en-US"/>
        </w:rPr>
      </w:pPr>
      <w:r>
        <w:rPr>
          <w:rFonts w:ascii="Arial" w:hAnsi="Arial" w:cs="Arial"/>
          <w:b/>
          <w:color w:val="000000"/>
          <w:sz w:val="36"/>
          <w:szCs w:val="36"/>
        </w:rPr>
        <w:t>COMERCIO ELECTRONICO</w:t>
      </w:r>
    </w:p>
    <w:p>
      <w:pPr>
        <w:jc w:val="center"/>
        <w:rPr>
          <w:rFonts w:ascii="Arial" w:hAnsi="Arial" w:cs="Arial"/>
          <w:b/>
          <w:sz w:val="28"/>
          <w:szCs w:val="28"/>
          <w:lang w:eastAsia="en-US"/>
        </w:rPr>
      </w:pPr>
    </w:p>
    <w:p>
      <w:pPr>
        <w:jc w:val="center"/>
        <w:rPr>
          <w:rFonts w:ascii="Arial" w:hAnsi="Arial" w:cs="Arial"/>
          <w:b/>
          <w:sz w:val="28"/>
          <w:szCs w:val="28"/>
          <w:lang w:eastAsia="en-US"/>
        </w:rPr>
      </w:pPr>
    </w:p>
    <w:p>
      <w:pPr>
        <w:jc w:val="center"/>
        <w:rPr>
          <w:rFonts w:ascii="Arial" w:hAnsi="Arial" w:cs="Arial"/>
          <w:sz w:val="28"/>
          <w:szCs w:val="28"/>
          <w:lang w:eastAsia="en-US"/>
        </w:rPr>
      </w:pPr>
      <w:r>
        <w:rPr>
          <w:rFonts w:ascii="Arial" w:hAnsi="Arial" w:cs="Arial"/>
          <w:sz w:val="28"/>
          <w:szCs w:val="28"/>
          <w:lang w:eastAsia="en-US"/>
        </w:rPr>
        <w:t>PARA:</w:t>
      </w:r>
    </w:p>
    <w:p>
      <w:pPr>
        <w:jc w:val="center"/>
        <w:rPr>
          <w:rFonts w:ascii="Arial" w:hAnsi="Arial" w:cs="Arial"/>
          <w:sz w:val="28"/>
          <w:szCs w:val="28"/>
          <w:lang w:eastAsia="en-US"/>
        </w:rPr>
      </w:pPr>
    </w:p>
    <w:p>
      <w:pPr>
        <w:jc w:val="center"/>
        <w:rPr>
          <w:rFonts w:ascii="Arial" w:hAnsi="Arial" w:cs="Arial"/>
          <w:sz w:val="28"/>
          <w:szCs w:val="28"/>
          <w:lang w:eastAsia="en-US"/>
        </w:rPr>
      </w:pPr>
      <w:r>
        <w:rPr>
          <w:rFonts w:ascii="Arial" w:hAnsi="Arial" w:cs="Arial"/>
          <w:sz w:val="28"/>
          <w:szCs w:val="28"/>
          <w:lang w:eastAsia="en-US"/>
        </w:rPr>
        <w:t>RAFAEL PALAZUELOS</w:t>
      </w:r>
    </w:p>
    <w:p>
      <w:pPr>
        <w:jc w:val="center"/>
        <w:rPr>
          <w:rFonts w:ascii="Calibri" w:hAnsi="Calibri"/>
          <w:szCs w:val="20"/>
          <w:lang w:eastAsia="en-US"/>
        </w:rPr>
      </w:pPr>
      <w:r>
        <w:rPr>
          <w:rFonts w:ascii="Arial" w:hAnsi="Arial" w:cs="Arial"/>
          <w:b/>
          <w:sz w:val="28"/>
          <w:szCs w:val="28"/>
          <w:lang w:eastAsia="en-US"/>
        </w:rPr>
        <w:t xml:space="preserve"> </w:t>
      </w:r>
    </w:p>
    <w:p>
      <w:pPr>
        <w:jc w:val="both"/>
        <w:rPr>
          <w:rFonts w:ascii="Calibri" w:hAnsi="Calibri"/>
          <w:szCs w:val="20"/>
          <w:lang w:eastAsia="en-US"/>
        </w:rPr>
      </w:pPr>
    </w:p>
    <w:p>
      <w:pPr>
        <w:jc w:val="both"/>
        <w:rPr>
          <w:rFonts w:ascii="Calibri" w:hAnsi="Calibri"/>
          <w:szCs w:val="20"/>
          <w:lang w:eastAsia="en-US"/>
        </w:rPr>
      </w:pPr>
    </w:p>
    <w:p>
      <w:pPr>
        <w:jc w:val="both"/>
        <w:rPr>
          <w:rFonts w:ascii="Calibri" w:hAnsi="Calibri"/>
          <w:szCs w:val="20"/>
          <w:lang w:eastAsia="en-US"/>
        </w:rPr>
      </w:pPr>
    </w:p>
    <w:p>
      <w:pPr>
        <w:jc w:val="both"/>
        <w:rPr>
          <w:rFonts w:ascii="Calibri" w:hAnsi="Calibri"/>
          <w:szCs w:val="20"/>
          <w:lang w:eastAsia="en-US"/>
        </w:rPr>
      </w:pPr>
    </w:p>
    <w:p>
      <w:pPr>
        <w:jc w:val="both"/>
        <w:rPr>
          <w:rFonts w:ascii="Calibri" w:hAnsi="Calibri"/>
          <w:szCs w:val="20"/>
          <w:lang w:eastAsia="en-US"/>
        </w:rPr>
      </w:pPr>
    </w:p>
    <w:p>
      <w:pPr>
        <w:jc w:val="right"/>
        <w:rPr>
          <w:rFonts w:ascii="Calibri" w:hAnsi="Calibri"/>
          <w:b/>
          <w:sz w:val="18"/>
          <w:szCs w:val="18"/>
          <w:lang w:eastAsia="en-US"/>
        </w:rPr>
      </w:pPr>
      <w:r>
        <w:rPr>
          <w:rFonts w:ascii="Calibri" w:hAnsi="Calibri"/>
          <w:b/>
          <w:sz w:val="18"/>
          <w:szCs w:val="18"/>
          <w:lang w:eastAsia="en-US"/>
        </w:rPr>
        <w:t>Septiembre 2020</w:t>
      </w:r>
    </w:p>
    <w:p>
      <w:pPr>
        <w:jc w:val="right"/>
        <w:rPr>
          <w:rFonts w:ascii="Calibri" w:hAnsi="Calibri"/>
          <w:b/>
          <w:sz w:val="18"/>
          <w:szCs w:val="18"/>
          <w:lang w:eastAsia="en-US"/>
        </w:rPr>
      </w:pPr>
      <w:r>
        <w:rPr>
          <w:rFonts w:ascii="Calibri" w:hAnsi="Calibri"/>
          <w:b/>
          <w:sz w:val="18"/>
          <w:szCs w:val="18"/>
          <w:lang w:eastAsia="en-US"/>
        </w:rPr>
        <w:t>V 1.0</w:t>
      </w: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rPr>
      </w:pPr>
    </w:p>
    <w:p>
      <w:pPr>
        <w:jc w:val="both"/>
        <w:rPr>
          <w:rFonts w:ascii="Calibri" w:hAnsi="Calibri" w:cs="Arial"/>
          <w:sz w:val="18"/>
          <w:szCs w:val="18"/>
          <w:lang w:eastAsia="en-US"/>
        </w:rPr>
      </w:pPr>
      <w:r>
        <w:rPr>
          <w:rFonts w:ascii="Calibri" w:hAnsi="Calibri" w:cs="Arial"/>
          <w:sz w:val="14"/>
          <w:szCs w:val="14"/>
        </w:rPr>
        <w:t>El contenido de esta propuesta es confidencial y propiedad de Asae Consultores S. A. de C. V. El material, ideas, enfoques y conceptos incluidos deben utilizarse única y exclusivamente con la finalidad de que se evalúe la viabilidad del proyecto para que Asae Consultores provea los servicios que en esta propuesta se mencionan de conformidad con Cliente Esta información solo puede ponerse al alcance de los ejecutivos de su empresa involucrados en la citada evaluación. Asimismo el Cliente se compromete al resguardo y no divulgación de la presente propuesta y deberá manejar este documento como confidencial</w:t>
      </w:r>
      <w:r>
        <w:rPr>
          <w:rFonts w:ascii="Calibri" w:hAnsi="Calibri" w:cs="Arial"/>
          <w:sz w:val="18"/>
          <w:szCs w:val="18"/>
        </w:rPr>
        <w:t>.</w:t>
      </w:r>
      <w:r>
        <w:rPr>
          <w:rFonts w:ascii="Arial" w:hAnsi="Arial" w:cs="Arial"/>
          <w:b/>
          <w:sz w:val="22"/>
          <w:szCs w:val="22"/>
        </w:rPr>
        <w:br w:type="page"/>
      </w:r>
    </w:p>
    <w:p>
      <w:pPr>
        <w:jc w:val="right"/>
        <w:rPr>
          <w:rFonts w:ascii="Arial" w:hAnsi="Arial" w:cs="Arial"/>
          <w:b/>
          <w:sz w:val="22"/>
          <w:szCs w:val="22"/>
        </w:rPr>
      </w:pPr>
      <w:r>
        <w:rPr>
          <w:rFonts w:ascii="Arial" w:hAnsi="Arial" w:cs="Arial"/>
          <w:b/>
          <w:sz w:val="22"/>
          <w:szCs w:val="22"/>
        </w:rPr>
        <w:t>Ciudad de México a 15 de septiembre de 20</w:t>
      </w:r>
      <w:del w:id="0" w:author="jlvru" w:date="2020-09-14T16:28:41Z">
        <w:r>
          <w:rPr>
            <w:rFonts w:ascii="Arial" w:hAnsi="Arial" w:cs="Arial"/>
            <w:b/>
            <w:sz w:val="22"/>
            <w:szCs w:val="22"/>
          </w:rPr>
          <w:delText>0</w:delText>
        </w:r>
      </w:del>
      <w:r>
        <w:rPr>
          <w:rFonts w:ascii="Arial" w:hAnsi="Arial" w:cs="Arial"/>
          <w:b/>
          <w:sz w:val="22"/>
          <w:szCs w:val="22"/>
        </w:rPr>
        <w:t>20.</w:t>
      </w: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r>
        <w:rPr>
          <w:rFonts w:ascii="Arial" w:hAnsi="Arial" w:cs="Arial"/>
          <w:b/>
          <w:sz w:val="22"/>
          <w:szCs w:val="22"/>
        </w:rPr>
        <w:t>Lic. Rafael Palazuelos</w:t>
      </w:r>
    </w:p>
    <w:p>
      <w:pPr>
        <w:jc w:val="both"/>
        <w:rPr>
          <w:rFonts w:ascii="Arial" w:hAnsi="Arial" w:cs="Arial"/>
          <w:b/>
          <w:sz w:val="22"/>
          <w:szCs w:val="22"/>
        </w:rPr>
      </w:pPr>
      <w:r>
        <w:rPr>
          <w:rFonts w:ascii="Arial" w:hAnsi="Arial" w:cs="Arial"/>
          <w:b/>
          <w:sz w:val="22"/>
          <w:szCs w:val="22"/>
        </w:rPr>
        <w:t xml:space="preserve"> </w:t>
      </w:r>
    </w:p>
    <w:p>
      <w:pPr>
        <w:jc w:val="both"/>
        <w:rPr>
          <w:rFonts w:ascii="Arial" w:hAnsi="Arial" w:cs="Arial"/>
          <w:sz w:val="22"/>
          <w:szCs w:val="22"/>
        </w:rPr>
      </w:pPr>
    </w:p>
    <w:p>
      <w:pPr>
        <w:jc w:val="both"/>
        <w:rPr>
          <w:rFonts w:ascii="Arial" w:hAnsi="Arial" w:cs="Arial"/>
          <w:sz w:val="22"/>
          <w:szCs w:val="22"/>
        </w:rPr>
      </w:pPr>
    </w:p>
    <w:p>
      <w:pPr>
        <w:jc w:val="both"/>
        <w:rPr>
          <w:rFonts w:ascii="Arial" w:hAnsi="Arial" w:cs="Arial"/>
          <w:b/>
          <w:color w:val="000000"/>
          <w:sz w:val="22"/>
          <w:szCs w:val="22"/>
        </w:rPr>
      </w:pPr>
      <w:r>
        <w:rPr>
          <w:rFonts w:ascii="Arial" w:hAnsi="Arial" w:cs="Arial"/>
          <w:color w:val="000000"/>
          <w:sz w:val="22"/>
          <w:szCs w:val="22"/>
        </w:rPr>
        <w:t xml:space="preserve">Por medio de la presente le hacemos entrega de la propuesta que </w:t>
      </w:r>
      <w:r>
        <w:rPr>
          <w:rFonts w:ascii="Arial" w:hAnsi="Arial" w:cs="Arial"/>
          <w:b/>
          <w:color w:val="000000"/>
          <w:sz w:val="22"/>
          <w:szCs w:val="22"/>
        </w:rPr>
        <w:t>ASAE CONSULTORES, S.A. de C.V.</w:t>
      </w:r>
      <w:r>
        <w:rPr>
          <w:rFonts w:ascii="Arial" w:hAnsi="Arial" w:cs="Arial"/>
          <w:color w:val="000000"/>
          <w:sz w:val="22"/>
          <w:szCs w:val="22"/>
        </w:rPr>
        <w:t xml:space="preserve"> ha desarrollado con la finalidad de proporcionar el </w:t>
      </w:r>
      <w:r>
        <w:rPr>
          <w:rFonts w:ascii="Arial" w:hAnsi="Arial" w:cs="Arial"/>
          <w:b/>
          <w:color w:val="000000"/>
          <w:sz w:val="22"/>
          <w:szCs w:val="22"/>
        </w:rPr>
        <w:t>servicio de consultoría para el Desarrollo del sistema de Comercio Electrónico</w:t>
      </w:r>
      <w:r>
        <w:rPr>
          <w:rFonts w:ascii="Arial" w:hAnsi="Arial" w:cs="Arial"/>
          <w:sz w:val="22"/>
          <w:szCs w:val="22"/>
        </w:rPr>
        <w:t>,</w:t>
      </w:r>
      <w:r>
        <w:rPr>
          <w:rFonts w:ascii="Arial" w:hAnsi="Arial" w:cs="Arial"/>
          <w:b/>
          <w:sz w:val="22"/>
          <w:szCs w:val="22"/>
        </w:rPr>
        <w:t xml:space="preserve"> </w:t>
      </w:r>
      <w:r>
        <w:rPr>
          <w:rFonts w:ascii="Arial" w:hAnsi="Arial" w:cs="Arial"/>
          <w:color w:val="000000"/>
          <w:sz w:val="22"/>
          <w:szCs w:val="22"/>
        </w:rPr>
        <w:t>contiene la descripción general de los diferentes servicios que se proporcionarán,</w:t>
      </w:r>
      <w:r>
        <w:rPr>
          <w:rFonts w:ascii="Arial" w:hAnsi="Arial" w:cs="Arial"/>
          <w:sz w:val="22"/>
          <w:szCs w:val="22"/>
        </w:rPr>
        <w:t xml:space="preserve"> </w:t>
      </w:r>
      <w:r>
        <w:rPr>
          <w:rFonts w:ascii="Arial" w:hAnsi="Arial" w:cs="Arial"/>
          <w:color w:val="000000"/>
          <w:sz w:val="22"/>
          <w:szCs w:val="22"/>
        </w:rPr>
        <w:t xml:space="preserve">así como las principales actividades que estarán a cargo de </w:t>
      </w:r>
      <w:r>
        <w:rPr>
          <w:rFonts w:ascii="Arial" w:hAnsi="Arial" w:cs="Arial"/>
          <w:b/>
          <w:color w:val="000000"/>
          <w:sz w:val="22"/>
          <w:szCs w:val="22"/>
        </w:rPr>
        <w:t xml:space="preserve">ASAE </w:t>
      </w:r>
      <w:r>
        <w:rPr>
          <w:rFonts w:ascii="Arial" w:hAnsi="Arial" w:cs="Arial"/>
          <w:color w:val="000000"/>
          <w:sz w:val="22"/>
          <w:szCs w:val="22"/>
        </w:rPr>
        <w:t>y el precio de los productos o herramientas necesarias para su implementación. Nuestra propuesta le ofrece la mejor solución asegurándole el mayor beneficio para su negocio.</w:t>
      </w:r>
    </w:p>
    <w:p>
      <w:pPr>
        <w:jc w:val="both"/>
        <w:rPr>
          <w:rFonts w:ascii="Arial" w:hAnsi="Arial" w:cs="Arial"/>
          <w:b/>
          <w:color w:val="000000"/>
          <w:sz w:val="22"/>
          <w:szCs w:val="22"/>
        </w:rPr>
      </w:pPr>
    </w:p>
    <w:p>
      <w:pPr>
        <w:jc w:val="both"/>
        <w:rPr>
          <w:rFonts w:ascii="Arial" w:hAnsi="Arial" w:cs="Arial"/>
          <w:color w:val="000000"/>
          <w:sz w:val="22"/>
          <w:szCs w:val="22"/>
        </w:rPr>
      </w:pPr>
      <w:r>
        <w:rPr>
          <w:rFonts w:ascii="Arial" w:hAnsi="Arial" w:cs="Arial"/>
          <w:color w:val="000000"/>
          <w:sz w:val="22"/>
          <w:szCs w:val="22"/>
        </w:rPr>
        <w:t xml:space="preserve">En </w:t>
      </w:r>
      <w:r>
        <w:rPr>
          <w:rFonts w:ascii="Arial" w:hAnsi="Arial" w:cs="Arial"/>
          <w:b/>
          <w:color w:val="000000"/>
          <w:sz w:val="22"/>
          <w:szCs w:val="22"/>
        </w:rPr>
        <w:t>ASAE CONSULTORES, S.A. de C.V.</w:t>
      </w:r>
      <w:r>
        <w:rPr>
          <w:rFonts w:ascii="Arial" w:hAnsi="Arial" w:cs="Arial"/>
          <w:color w:val="000000"/>
          <w:sz w:val="22"/>
          <w:szCs w:val="22"/>
        </w:rPr>
        <w:t xml:space="preserve"> nos sentiremos honrados de que nos den la oportunidad de incorporar nuestros servicios tecnológicos, estamos seguros de que este servicio traerá grandes beneficios y mejoras a la operación del negocio.  Así mismo queremos transmitirles la seguridad de que contamos con el conocimiento, certificaciones, experiencia en el mercado, casos de referencia y la tecnología que garanticen el éxito del proyecto.</w:t>
      </w:r>
    </w:p>
    <w:p>
      <w:pPr>
        <w:spacing w:line="360" w:lineRule="auto"/>
        <w:jc w:val="both"/>
        <w:rPr>
          <w:rFonts w:ascii="Arial" w:hAnsi="Arial" w:cs="Arial"/>
          <w:sz w:val="22"/>
          <w:szCs w:val="22"/>
        </w:rPr>
      </w:pPr>
    </w:p>
    <w:p>
      <w:pPr>
        <w:spacing w:line="360" w:lineRule="auto"/>
        <w:jc w:val="both"/>
        <w:rPr>
          <w:rFonts w:ascii="Arial" w:hAnsi="Arial" w:cs="Arial"/>
          <w:sz w:val="22"/>
          <w:szCs w:val="22"/>
        </w:rPr>
      </w:pPr>
    </w:p>
    <w:p>
      <w:pPr>
        <w:spacing w:line="360" w:lineRule="auto"/>
        <w:jc w:val="both"/>
        <w:rPr>
          <w:rFonts w:ascii="Arial" w:hAnsi="Arial" w:cs="Arial"/>
          <w:sz w:val="22"/>
          <w:szCs w:val="22"/>
        </w:rPr>
      </w:pPr>
    </w:p>
    <w:p>
      <w:pPr>
        <w:spacing w:line="360" w:lineRule="auto"/>
        <w:jc w:val="both"/>
        <w:rPr>
          <w:rFonts w:ascii="Arial" w:hAnsi="Arial" w:cs="Arial"/>
          <w:b/>
          <w:sz w:val="22"/>
          <w:szCs w:val="22"/>
        </w:rPr>
      </w:pPr>
    </w:p>
    <w:p>
      <w:pPr>
        <w:jc w:val="both"/>
        <w:rPr>
          <w:rFonts w:ascii="Arial" w:hAnsi="Arial" w:cs="Arial"/>
          <w:b/>
          <w:sz w:val="22"/>
          <w:szCs w:val="22"/>
        </w:rPr>
      </w:pPr>
      <w:r>
        <w:rPr>
          <w:rFonts w:ascii="Arial" w:hAnsi="Arial" w:cs="Arial"/>
          <w:b/>
          <w:sz w:val="22"/>
          <w:szCs w:val="22"/>
        </w:rPr>
        <w:t xml:space="preserve">Cordialmente </w:t>
      </w:r>
    </w:p>
    <w:p>
      <w:pPr>
        <w:jc w:val="both"/>
        <w:rPr>
          <w:rFonts w:ascii="Arial" w:hAnsi="Arial" w:cs="Arial"/>
          <w:b/>
          <w:sz w:val="22"/>
          <w:szCs w:val="22"/>
        </w:rPr>
      </w:pPr>
    </w:p>
    <w:p>
      <w:pPr>
        <w:jc w:val="both"/>
        <w:rPr>
          <w:rFonts w:ascii="Arial" w:hAnsi="Arial" w:cs="Arial"/>
          <w:b/>
          <w:sz w:val="22"/>
          <w:szCs w:val="22"/>
        </w:rPr>
      </w:pPr>
    </w:p>
    <w:p>
      <w:pPr>
        <w:ind w:left="708"/>
        <w:jc w:val="both"/>
        <w:rPr>
          <w:rFonts w:ascii="Arial" w:hAnsi="Arial" w:cs="Arial"/>
          <w:b/>
          <w:sz w:val="22"/>
          <w:szCs w:val="22"/>
        </w:rPr>
      </w:pPr>
    </w:p>
    <w:p>
      <w:pPr>
        <w:ind w:left="708"/>
        <w:jc w:val="both"/>
        <w:rPr>
          <w:rFonts w:ascii="Arial" w:hAnsi="Arial" w:cs="Arial"/>
          <w:b/>
          <w:sz w:val="22"/>
          <w:szCs w:val="22"/>
        </w:rPr>
      </w:pPr>
    </w:p>
    <w:p>
      <w:pPr>
        <w:ind w:left="708"/>
        <w:jc w:val="both"/>
        <w:rPr>
          <w:rFonts w:ascii="Arial" w:hAnsi="Arial" w:cs="Arial"/>
          <w:b/>
          <w:sz w:val="22"/>
          <w:szCs w:val="22"/>
        </w:rPr>
      </w:pPr>
    </w:p>
    <w:p>
      <w:pPr>
        <w:jc w:val="both"/>
        <w:rPr>
          <w:rFonts w:ascii="Arial" w:hAnsi="Arial" w:cs="Arial"/>
          <w:b/>
          <w:sz w:val="22"/>
          <w:szCs w:val="22"/>
        </w:rPr>
      </w:pPr>
      <w:r>
        <w:rPr>
          <w:rFonts w:ascii="Arial" w:hAnsi="Arial" w:cs="Arial"/>
          <w:b/>
          <w:sz w:val="22"/>
          <w:szCs w:val="22"/>
        </w:rPr>
        <w:t>Lic. Marisela Saviñon Fuentes</w:t>
      </w:r>
    </w:p>
    <w:p>
      <w:pPr>
        <w:jc w:val="both"/>
        <w:rPr>
          <w:rFonts w:ascii="Arial" w:hAnsi="Arial" w:cs="Arial"/>
          <w:b/>
          <w:sz w:val="22"/>
          <w:szCs w:val="22"/>
        </w:rPr>
      </w:pPr>
      <w:r>
        <w:rPr>
          <w:rFonts w:ascii="Arial" w:hAnsi="Arial" w:cs="Arial"/>
          <w:b/>
          <w:sz w:val="22"/>
          <w:szCs w:val="22"/>
        </w:rPr>
        <w:t>Director General</w:t>
      </w:r>
    </w:p>
    <w:p>
      <w:pPr>
        <w:keepNext/>
        <w:spacing w:before="240" w:after="60"/>
        <w:ind w:left="360"/>
        <w:outlineLvl w:val="0"/>
        <w:rPr>
          <w:rFonts w:ascii="Arial" w:hAnsi="Arial" w:cs="Arial"/>
          <w:b/>
          <w:bCs/>
          <w:sz w:val="22"/>
          <w:szCs w:val="22"/>
          <w:lang w:eastAsia="en-US"/>
        </w:rPr>
      </w:pPr>
      <w:r>
        <w:rPr>
          <w:rFonts w:ascii="Arial" w:hAnsi="Arial" w:cs="Arial"/>
          <w:b/>
          <w:sz w:val="22"/>
          <w:szCs w:val="22"/>
        </w:rPr>
        <w:t xml:space="preserve"> </w:t>
      </w:r>
    </w:p>
    <w:p>
      <w:pPr>
        <w:rPr>
          <w:rFonts w:ascii="Arial" w:hAnsi="Arial" w:cs="Arial"/>
          <w:sz w:val="22"/>
          <w:szCs w:val="22"/>
          <w:lang w:eastAsia="en-US"/>
        </w:rPr>
      </w:pPr>
    </w:p>
    <w:p>
      <w:pPr>
        <w:rPr>
          <w:rFonts w:ascii="Arial" w:hAnsi="Arial" w:cs="Arial"/>
          <w:sz w:val="22"/>
          <w:szCs w:val="22"/>
          <w:lang w:eastAsia="en-US"/>
        </w:rPr>
      </w:pPr>
    </w:p>
    <w:p>
      <w:pPr>
        <w:rPr>
          <w:rFonts w:ascii="Arial" w:hAnsi="Arial" w:cs="Arial"/>
          <w:sz w:val="22"/>
          <w:szCs w:val="22"/>
          <w:lang w:eastAsia="en-US"/>
        </w:rPr>
      </w:pPr>
    </w:p>
    <w:p>
      <w:pPr>
        <w:rPr>
          <w:rFonts w:ascii="Arial" w:hAnsi="Arial" w:cs="Arial"/>
          <w:sz w:val="22"/>
          <w:szCs w:val="22"/>
          <w:lang w:eastAsia="en-US"/>
        </w:rPr>
      </w:pPr>
    </w:p>
    <w:p>
      <w:pPr>
        <w:pStyle w:val="2"/>
        <w:spacing w:before="0" w:after="0"/>
        <w:ind w:left="360" w:hanging="360"/>
        <w:jc w:val="both"/>
        <w:rPr>
          <w:rFonts w:ascii="Arial" w:hAnsi="Arial" w:cs="Arial"/>
          <w:sz w:val="24"/>
          <w:szCs w:val="24"/>
        </w:rPr>
      </w:pPr>
      <w:r>
        <w:rPr>
          <w:rFonts w:ascii="Arial" w:hAnsi="Arial" w:cs="Arial"/>
          <w:sz w:val="24"/>
          <w:szCs w:val="24"/>
        </w:rPr>
        <w:br w:type="page"/>
      </w:r>
    </w:p>
    <w:p>
      <w:pPr>
        <w:pStyle w:val="2"/>
        <w:spacing w:before="0" w:after="0"/>
        <w:ind w:left="360" w:hanging="360"/>
        <w:jc w:val="both"/>
        <w:rPr>
          <w:rFonts w:ascii="Arial" w:hAnsi="Arial" w:cs="Arial"/>
          <w:sz w:val="24"/>
          <w:szCs w:val="24"/>
        </w:rPr>
      </w:pPr>
      <w:r>
        <w:rPr>
          <w:rFonts w:ascii="Arial" w:hAnsi="Arial" w:cs="Arial"/>
          <w:sz w:val="24"/>
          <w:szCs w:val="24"/>
        </w:rPr>
        <w:t>Introducción</w:t>
      </w:r>
    </w:p>
    <w:p>
      <w:pPr>
        <w:jc w:val="both"/>
        <w:rPr>
          <w:rFonts w:ascii="Arial" w:hAnsi="Arial" w:cs="Arial"/>
          <w:sz w:val="22"/>
          <w:szCs w:val="22"/>
          <w:lang w:val="es-ES"/>
        </w:rPr>
      </w:pPr>
      <w:r>
        <w:rPr>
          <w:rFonts w:ascii="Arial" w:hAnsi="Arial" w:cs="Arial"/>
          <w:sz w:val="22"/>
          <w:szCs w:val="22"/>
          <w:lang w:val="es-ES"/>
        </w:rPr>
        <w:t>Este documento realiza una recopilación de requerimientos y necesidades para el desarrollo de un sistema de comercio electrónico para vender, adquirir o intercambiar un bien o un servicio, con diferentes formas de pago y con una logística de entrega oportuna de acuerdo a como el cliente la solicite y segura para el cliente y para la tienda.</w:t>
      </w:r>
    </w:p>
    <w:p>
      <w:pPr>
        <w:jc w:val="both"/>
        <w:rPr>
          <w:rFonts w:ascii="Arial" w:hAnsi="Arial" w:cs="Arial"/>
          <w:sz w:val="22"/>
          <w:szCs w:val="22"/>
          <w:lang w:val="es-ES"/>
        </w:rPr>
      </w:pPr>
    </w:p>
    <w:p>
      <w:pPr>
        <w:jc w:val="both"/>
        <w:rPr>
          <w:rFonts w:ascii="Arial" w:hAnsi="Arial" w:cs="Arial"/>
          <w:sz w:val="22"/>
          <w:szCs w:val="22"/>
          <w:lang w:val="es-ES"/>
        </w:rPr>
      </w:pPr>
      <w:r>
        <w:rPr>
          <w:rFonts w:ascii="Arial" w:hAnsi="Arial" w:cs="Arial"/>
          <w:sz w:val="22"/>
          <w:szCs w:val="22"/>
          <w:lang w:val="es-ES"/>
        </w:rPr>
        <w:t>Asae ha evaluado y determinado el esfuerzo y tiempo necesario para dicho servicio tomando en cuenta las tareas en las diferentes etapas del proyecto, así como la información proporcionada con la cual se realizó este dimensionamiento.</w:t>
      </w:r>
    </w:p>
    <w:p>
      <w:pPr>
        <w:keepNext/>
        <w:jc w:val="both"/>
        <w:outlineLvl w:val="0"/>
        <w:rPr>
          <w:rFonts w:ascii="Arial" w:hAnsi="Arial" w:eastAsia="MS Gothic" w:cs="Arial"/>
          <w:b/>
          <w:bCs/>
          <w:kern w:val="32"/>
          <w:sz w:val="22"/>
          <w:szCs w:val="22"/>
        </w:rPr>
      </w:pPr>
    </w:p>
    <w:p>
      <w:pPr>
        <w:keepNext/>
        <w:jc w:val="both"/>
        <w:outlineLvl w:val="0"/>
        <w:rPr>
          <w:rFonts w:ascii="Arial" w:hAnsi="Arial" w:eastAsia="MS Gothic" w:cs="Arial"/>
          <w:b/>
          <w:bCs/>
          <w:kern w:val="32"/>
        </w:rPr>
      </w:pPr>
    </w:p>
    <w:p>
      <w:pPr>
        <w:jc w:val="both"/>
        <w:rPr>
          <w:rFonts w:ascii="Arial" w:hAnsi="Arial" w:cs="Arial"/>
          <w:b/>
          <w:bCs/>
          <w:spacing w:val="-2"/>
          <w:sz w:val="22"/>
          <w:szCs w:val="22"/>
          <w:lang w:val="es-ES" w:eastAsia="en-US"/>
        </w:rPr>
      </w:pPr>
      <w:r>
        <w:rPr>
          <w:rFonts w:ascii="Arial" w:hAnsi="Arial" w:cs="Arial"/>
          <w:b/>
          <w:bCs/>
          <w:spacing w:val="-2"/>
          <w:sz w:val="22"/>
          <w:szCs w:val="22"/>
          <w:lang w:val="es-ES" w:eastAsia="en-US"/>
        </w:rPr>
        <w:t>Objetivo del proyecto</w:t>
      </w:r>
    </w:p>
    <w:p>
      <w:pPr>
        <w:jc w:val="both"/>
        <w:rPr>
          <w:rFonts w:ascii="Arial" w:hAnsi="Arial" w:cs="Arial"/>
          <w:sz w:val="22"/>
          <w:szCs w:val="22"/>
          <w:lang w:val="es-ES"/>
        </w:rPr>
      </w:pPr>
      <w:r>
        <w:rPr>
          <w:rFonts w:ascii="Arial" w:hAnsi="Arial" w:cs="Arial"/>
          <w:sz w:val="22"/>
          <w:szCs w:val="22"/>
        </w:rPr>
        <w:t xml:space="preserve">Desarrollar un sistema de Comercio Electrónico </w:t>
      </w:r>
      <w:r>
        <w:rPr>
          <w:rFonts w:ascii="Arial" w:hAnsi="Arial" w:cs="Arial"/>
          <w:sz w:val="22"/>
          <w:szCs w:val="22"/>
          <w:lang w:val="es-ES"/>
        </w:rPr>
        <w:t>para vender, adquirir o intercambiar un bien o un servicio, con diferentes formas de pago y logística de entrega de acuerdo a como el cliente la solicite y que sea una plataforma segura para el cliente y para la tienda.</w:t>
      </w:r>
    </w:p>
    <w:p>
      <w:pPr>
        <w:pStyle w:val="40"/>
        <w:autoSpaceDE w:val="0"/>
        <w:autoSpaceDN w:val="0"/>
        <w:adjustRightInd w:val="0"/>
        <w:spacing w:after="0" w:line="240" w:lineRule="auto"/>
        <w:ind w:left="0"/>
        <w:jc w:val="both"/>
        <w:rPr>
          <w:rFonts w:ascii="Arial" w:hAnsi="Arial" w:cs="Arial"/>
        </w:rPr>
      </w:pPr>
    </w:p>
    <w:p>
      <w:pPr>
        <w:pStyle w:val="15"/>
        <w:spacing w:before="0" w:beforeAutospacing="0" w:after="0" w:afterAutospacing="0"/>
        <w:jc w:val="both"/>
        <w:rPr>
          <w:rStyle w:val="24"/>
          <w:rFonts w:ascii="Arial" w:hAnsi="Arial" w:cs="Arial"/>
          <w:sz w:val="22"/>
          <w:szCs w:val="22"/>
          <w:lang w:val="es-MX"/>
        </w:rPr>
      </w:pPr>
      <w:r>
        <w:rPr>
          <w:rFonts w:ascii="Arial" w:hAnsi="Arial" w:cs="Arial"/>
          <w:sz w:val="22"/>
          <w:szCs w:val="22"/>
          <w:lang w:val="es-MX"/>
        </w:rPr>
        <w:t>La seguridad debe de mantener un orden y protección en las existencias, y manejar correctamente la logística del envío para que los productos lleguen a salvo hasta su destino, además de</w:t>
      </w:r>
      <w:r>
        <w:rPr>
          <w:rFonts w:ascii="Arial" w:hAnsi="Arial" w:cs="Arial"/>
          <w:b/>
          <w:sz w:val="22"/>
          <w:szCs w:val="22"/>
          <w:lang w:val="es-MX"/>
        </w:rPr>
        <w:t xml:space="preserve"> </w:t>
      </w:r>
      <w:r>
        <w:rPr>
          <w:rStyle w:val="24"/>
          <w:rFonts w:ascii="Arial" w:hAnsi="Arial" w:cs="Arial"/>
          <w:b w:val="0"/>
          <w:sz w:val="22"/>
          <w:szCs w:val="22"/>
          <w:lang w:val="es-MX"/>
        </w:rPr>
        <w:t>proteger los datos personales de los clientes y de la tienda.</w:t>
      </w:r>
    </w:p>
    <w:p>
      <w:pPr>
        <w:pStyle w:val="40"/>
        <w:autoSpaceDE w:val="0"/>
        <w:autoSpaceDN w:val="0"/>
        <w:adjustRightInd w:val="0"/>
        <w:spacing w:after="0" w:line="240" w:lineRule="auto"/>
        <w:ind w:left="0"/>
        <w:jc w:val="both"/>
        <w:rPr>
          <w:rFonts w:ascii="Arial" w:hAnsi="Arial" w:cs="Arial"/>
        </w:rPr>
      </w:pPr>
    </w:p>
    <w:p>
      <w:pPr>
        <w:keepNext/>
        <w:jc w:val="both"/>
        <w:outlineLvl w:val="0"/>
        <w:rPr>
          <w:rFonts w:ascii="Arial" w:hAnsi="Arial" w:eastAsia="MS Gothic" w:cs="Arial"/>
          <w:b/>
          <w:bCs/>
          <w:kern w:val="32"/>
          <w:sz w:val="22"/>
          <w:szCs w:val="22"/>
        </w:rPr>
      </w:pPr>
    </w:p>
    <w:p>
      <w:pPr>
        <w:keepNext/>
        <w:jc w:val="both"/>
        <w:outlineLvl w:val="0"/>
        <w:rPr>
          <w:rStyle w:val="24"/>
          <w:rFonts w:ascii="Arial" w:hAnsi="Arial" w:eastAsia="MS Gothic" w:cs="Arial"/>
          <w:kern w:val="32"/>
          <w:sz w:val="22"/>
          <w:szCs w:val="22"/>
        </w:rPr>
      </w:pPr>
      <w:r>
        <w:rPr>
          <w:rFonts w:ascii="Arial" w:hAnsi="Arial" w:eastAsia="MS Gothic" w:cs="Arial"/>
          <w:b/>
          <w:bCs/>
          <w:kern w:val="32"/>
          <w:sz w:val="22"/>
          <w:szCs w:val="22"/>
        </w:rPr>
        <w:t xml:space="preserve">Alcance </w:t>
      </w:r>
      <w:bookmarkStart w:id="0" w:name="_Toc444602118"/>
      <w:bookmarkStart w:id="1" w:name="_Toc380998927"/>
      <w:bookmarkStart w:id="2" w:name="_Toc535211856"/>
    </w:p>
    <w:p>
      <w:pPr>
        <w:pStyle w:val="40"/>
        <w:autoSpaceDE w:val="0"/>
        <w:autoSpaceDN w:val="0"/>
        <w:adjustRightInd w:val="0"/>
        <w:spacing w:after="0" w:line="240" w:lineRule="auto"/>
        <w:ind w:left="0"/>
        <w:jc w:val="both"/>
        <w:rPr>
          <w:rFonts w:ascii="Arial" w:hAnsi="Arial" w:cs="Arial"/>
        </w:rPr>
      </w:pPr>
      <w:r>
        <w:rPr>
          <w:rFonts w:ascii="Arial" w:hAnsi="Arial" w:cs="Arial"/>
        </w:rPr>
        <w:t>Desarrollar e implementar un sistema de Comercio Electrónico conﬁable y seguro, que permita ofrecer productos o servicios de forma electrónica.</w:t>
      </w:r>
    </w:p>
    <w:p>
      <w:pPr>
        <w:pStyle w:val="40"/>
        <w:autoSpaceDE w:val="0"/>
        <w:autoSpaceDN w:val="0"/>
        <w:adjustRightInd w:val="0"/>
        <w:spacing w:after="0" w:line="240" w:lineRule="auto"/>
        <w:ind w:left="0"/>
        <w:jc w:val="both"/>
        <w:rPr>
          <w:rFonts w:ascii="Arial" w:hAnsi="Arial" w:cs="Arial"/>
        </w:rPr>
      </w:pPr>
    </w:p>
    <w:p>
      <w:pPr>
        <w:pStyle w:val="40"/>
        <w:autoSpaceDE w:val="0"/>
        <w:autoSpaceDN w:val="0"/>
        <w:adjustRightInd w:val="0"/>
        <w:spacing w:after="0" w:line="240" w:lineRule="auto"/>
        <w:ind w:left="0"/>
        <w:jc w:val="both"/>
        <w:rPr>
          <w:rFonts w:ascii="Arial" w:hAnsi="Arial" w:cs="Arial"/>
        </w:rPr>
      </w:pPr>
      <w:r>
        <w:rPr>
          <w:rFonts w:ascii="Arial" w:hAnsi="Arial" w:cs="Arial"/>
        </w:rPr>
        <w:t>La funcionalidad general que la solución estará integrando es:</w:t>
      </w:r>
    </w:p>
    <w:p>
      <w:pPr>
        <w:pStyle w:val="40"/>
        <w:autoSpaceDE w:val="0"/>
        <w:autoSpaceDN w:val="0"/>
        <w:adjustRightInd w:val="0"/>
        <w:spacing w:after="0" w:line="240" w:lineRule="auto"/>
        <w:ind w:left="0"/>
        <w:jc w:val="both"/>
        <w:rPr>
          <w:rStyle w:val="24"/>
          <w:rFonts w:ascii="Arial" w:hAnsi="Arial" w:cs="Arial"/>
          <w:b w:val="0"/>
          <w:bCs w:val="0"/>
        </w:rPr>
      </w:pPr>
    </w:p>
    <w:p>
      <w:pPr>
        <w:jc w:val="both"/>
        <w:rPr>
          <w:rStyle w:val="24"/>
          <w:rFonts w:ascii="Arial" w:hAnsi="Arial" w:cs="Arial"/>
          <w:sz w:val="22"/>
          <w:szCs w:val="22"/>
        </w:rPr>
      </w:pPr>
      <w:r>
        <w:rPr>
          <w:rStyle w:val="24"/>
          <w:rFonts w:ascii="Arial" w:hAnsi="Arial" w:cs="Arial"/>
          <w:sz w:val="22"/>
          <w:szCs w:val="22"/>
        </w:rPr>
        <w:t xml:space="preserve">Configuración de la imagen del sitio web </w:t>
      </w:r>
    </w:p>
    <w:p>
      <w:pPr>
        <w:pStyle w:val="40"/>
        <w:numPr>
          <w:ilvl w:val="0"/>
          <w:numId w:val="6"/>
        </w:numPr>
        <w:spacing w:after="0" w:line="240" w:lineRule="auto"/>
        <w:jc w:val="both"/>
        <w:rPr>
          <w:rStyle w:val="24"/>
          <w:rFonts w:ascii="Arial" w:hAnsi="Arial" w:cs="Arial"/>
          <w:b w:val="0"/>
        </w:rPr>
      </w:pPr>
      <w:r>
        <w:rPr>
          <w:rStyle w:val="24"/>
          <w:rFonts w:ascii="Arial" w:hAnsi="Arial" w:cs="Arial"/>
          <w:b w:val="0"/>
        </w:rPr>
        <w:t>Banner superior con Logotipo o nombre del dueño de la tienda</w:t>
      </w:r>
    </w:p>
    <w:p>
      <w:pPr>
        <w:pStyle w:val="40"/>
        <w:numPr>
          <w:ilvl w:val="0"/>
          <w:numId w:val="6"/>
        </w:numPr>
        <w:spacing w:after="0" w:line="240" w:lineRule="auto"/>
        <w:jc w:val="both"/>
        <w:rPr>
          <w:rStyle w:val="24"/>
          <w:rFonts w:ascii="Arial" w:hAnsi="Arial" w:cs="Arial"/>
          <w:b w:val="0"/>
        </w:rPr>
      </w:pPr>
      <w:r>
        <w:rPr>
          <w:rStyle w:val="24"/>
          <w:rFonts w:ascii="Arial" w:hAnsi="Arial" w:cs="Arial"/>
          <w:b w:val="0"/>
        </w:rPr>
        <w:t>Banners en carrusel</w:t>
      </w:r>
    </w:p>
    <w:p>
      <w:pPr>
        <w:pStyle w:val="40"/>
        <w:numPr>
          <w:ilvl w:val="1"/>
          <w:numId w:val="6"/>
        </w:numPr>
        <w:spacing w:after="0" w:line="240" w:lineRule="auto"/>
        <w:jc w:val="both"/>
        <w:rPr>
          <w:rStyle w:val="24"/>
          <w:rFonts w:ascii="Arial" w:hAnsi="Arial" w:cs="Arial"/>
          <w:b w:val="0"/>
        </w:rPr>
      </w:pPr>
      <w:r>
        <w:rPr>
          <w:rStyle w:val="24"/>
          <w:rFonts w:ascii="Arial" w:hAnsi="Arial" w:cs="Arial"/>
          <w:b w:val="0"/>
        </w:rPr>
        <w:t>Menus superiores e inferiores</w:t>
      </w:r>
    </w:p>
    <w:p>
      <w:pPr>
        <w:pStyle w:val="40"/>
        <w:numPr>
          <w:ilvl w:val="0"/>
          <w:numId w:val="6"/>
        </w:numPr>
        <w:spacing w:after="0" w:line="240" w:lineRule="auto"/>
        <w:jc w:val="both"/>
        <w:rPr>
          <w:rStyle w:val="24"/>
          <w:rFonts w:ascii="Arial" w:hAnsi="Arial" w:cs="Arial"/>
          <w:b w:val="0"/>
        </w:rPr>
      </w:pPr>
      <w:r>
        <w:rPr>
          <w:rStyle w:val="24"/>
          <w:rFonts w:ascii="Arial" w:hAnsi="Arial" w:cs="Arial"/>
          <w:b w:val="0"/>
        </w:rPr>
        <w:t>Fondo del portal</w:t>
      </w:r>
    </w:p>
    <w:p>
      <w:pPr>
        <w:pStyle w:val="40"/>
        <w:spacing w:after="0" w:line="240" w:lineRule="auto"/>
        <w:jc w:val="both"/>
        <w:rPr>
          <w:rStyle w:val="24"/>
          <w:rFonts w:ascii="Arial" w:hAnsi="Arial" w:cs="Arial"/>
          <w:b w:val="0"/>
        </w:rPr>
      </w:pPr>
    </w:p>
    <w:p>
      <w:pPr>
        <w:jc w:val="both"/>
        <w:rPr>
          <w:rStyle w:val="24"/>
          <w:rFonts w:ascii="Arial" w:hAnsi="Arial" w:cs="Arial"/>
          <w:sz w:val="22"/>
          <w:szCs w:val="22"/>
        </w:rPr>
      </w:pPr>
      <w:r>
        <w:rPr>
          <w:rStyle w:val="24"/>
          <w:rFonts w:ascii="Arial" w:hAnsi="Arial" w:cs="Arial"/>
          <w:sz w:val="22"/>
          <w:szCs w:val="22"/>
        </w:rPr>
        <w:t xml:space="preserve">Configuración de Categorías </w:t>
      </w:r>
    </w:p>
    <w:p>
      <w:pPr>
        <w:pStyle w:val="40"/>
        <w:numPr>
          <w:ilvl w:val="0"/>
          <w:numId w:val="7"/>
        </w:numPr>
        <w:jc w:val="both"/>
        <w:rPr>
          <w:rStyle w:val="24"/>
          <w:rFonts w:ascii="Arial" w:hAnsi="Arial" w:cs="Arial"/>
          <w:b w:val="0"/>
        </w:rPr>
      </w:pPr>
      <w:r>
        <w:rPr>
          <w:rStyle w:val="24"/>
          <w:rFonts w:ascii="Arial" w:hAnsi="Arial" w:cs="Arial"/>
          <w:b w:val="0"/>
        </w:rPr>
        <w:t xml:space="preserve">Creación de categorías y subcategorías de productos o servicios </w:t>
      </w:r>
    </w:p>
    <w:p>
      <w:pPr>
        <w:jc w:val="both"/>
        <w:rPr>
          <w:rStyle w:val="24"/>
          <w:rFonts w:ascii="Arial" w:hAnsi="Arial" w:cs="Arial"/>
          <w:sz w:val="22"/>
          <w:szCs w:val="22"/>
        </w:rPr>
      </w:pPr>
      <w:r>
        <w:rPr>
          <w:rStyle w:val="24"/>
          <w:rFonts w:ascii="Arial" w:hAnsi="Arial" w:cs="Arial"/>
          <w:sz w:val="22"/>
          <w:szCs w:val="22"/>
        </w:rPr>
        <w:t>Publicación de productos o servicios</w:t>
      </w:r>
    </w:p>
    <w:p>
      <w:pPr>
        <w:jc w:val="both"/>
        <w:rPr>
          <w:rStyle w:val="24"/>
          <w:rFonts w:ascii="Arial" w:hAnsi="Arial" w:cs="Arial"/>
          <w:b w:val="0"/>
          <w:sz w:val="22"/>
          <w:szCs w:val="22"/>
        </w:rPr>
      </w:pPr>
      <w:r>
        <w:rPr>
          <w:rStyle w:val="24"/>
          <w:rFonts w:ascii="Arial" w:hAnsi="Arial" w:cs="Arial"/>
          <w:b w:val="0"/>
          <w:sz w:val="22"/>
          <w:szCs w:val="22"/>
        </w:rPr>
        <w:tab/>
      </w:r>
      <w:r>
        <w:rPr>
          <w:rStyle w:val="24"/>
          <w:rFonts w:ascii="Arial" w:hAnsi="Arial" w:cs="Arial"/>
          <w:b w:val="0"/>
          <w:sz w:val="22"/>
          <w:szCs w:val="22"/>
        </w:rPr>
        <w:t>Titulo</w:t>
      </w:r>
    </w:p>
    <w:p>
      <w:pPr>
        <w:jc w:val="both"/>
        <w:rPr>
          <w:rStyle w:val="24"/>
          <w:rFonts w:ascii="Arial" w:hAnsi="Arial" w:cs="Arial"/>
          <w:b w:val="0"/>
          <w:sz w:val="22"/>
          <w:szCs w:val="22"/>
        </w:rPr>
      </w:pPr>
      <w:r>
        <w:rPr>
          <w:rStyle w:val="24"/>
          <w:rFonts w:ascii="Arial" w:hAnsi="Arial" w:cs="Arial"/>
          <w:b w:val="0"/>
          <w:sz w:val="22"/>
          <w:szCs w:val="22"/>
        </w:rPr>
        <w:tab/>
      </w:r>
      <w:r>
        <w:rPr>
          <w:rStyle w:val="24"/>
          <w:rFonts w:ascii="Arial" w:hAnsi="Arial" w:cs="Arial"/>
          <w:b w:val="0"/>
          <w:sz w:val="22"/>
          <w:szCs w:val="22"/>
        </w:rPr>
        <w:t xml:space="preserve">Descripción </w:t>
      </w:r>
    </w:p>
    <w:p>
      <w:pPr>
        <w:jc w:val="both"/>
        <w:rPr>
          <w:rStyle w:val="24"/>
          <w:rFonts w:ascii="Arial" w:hAnsi="Arial" w:cs="Arial"/>
          <w:b w:val="0"/>
          <w:sz w:val="22"/>
          <w:szCs w:val="22"/>
        </w:rPr>
      </w:pPr>
      <w:r>
        <w:rPr>
          <w:rStyle w:val="24"/>
          <w:rFonts w:ascii="Arial" w:hAnsi="Arial" w:cs="Arial"/>
          <w:b w:val="0"/>
          <w:sz w:val="22"/>
          <w:szCs w:val="22"/>
        </w:rPr>
        <w:tab/>
      </w:r>
      <w:r>
        <w:rPr>
          <w:rStyle w:val="24"/>
          <w:rFonts w:ascii="Arial" w:hAnsi="Arial" w:cs="Arial"/>
          <w:b w:val="0"/>
          <w:sz w:val="22"/>
          <w:szCs w:val="22"/>
        </w:rPr>
        <w:t>Foto</w:t>
      </w:r>
    </w:p>
    <w:p>
      <w:pPr>
        <w:jc w:val="both"/>
        <w:rPr>
          <w:rStyle w:val="24"/>
          <w:rFonts w:ascii="Arial" w:hAnsi="Arial" w:cs="Arial"/>
          <w:b w:val="0"/>
          <w:sz w:val="22"/>
          <w:szCs w:val="22"/>
        </w:rPr>
      </w:pPr>
      <w:r>
        <w:rPr>
          <w:rStyle w:val="24"/>
          <w:rFonts w:ascii="Arial" w:hAnsi="Arial" w:cs="Arial"/>
          <w:b w:val="0"/>
          <w:sz w:val="22"/>
          <w:szCs w:val="22"/>
        </w:rPr>
        <w:tab/>
      </w:r>
      <w:r>
        <w:rPr>
          <w:rStyle w:val="24"/>
          <w:rFonts w:ascii="Arial" w:hAnsi="Arial" w:cs="Arial"/>
          <w:b w:val="0"/>
          <w:sz w:val="22"/>
          <w:szCs w:val="22"/>
        </w:rPr>
        <w:t>Precio</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Autorización de publicaciones</w:t>
      </w:r>
    </w:p>
    <w:p>
      <w:pPr>
        <w:pStyle w:val="40"/>
        <w:numPr>
          <w:ilvl w:val="0"/>
          <w:numId w:val="7"/>
        </w:numPr>
        <w:jc w:val="both"/>
        <w:rPr>
          <w:rStyle w:val="24"/>
          <w:rFonts w:ascii="Arial" w:hAnsi="Arial" w:cs="Arial"/>
          <w:b w:val="0"/>
        </w:rPr>
      </w:pPr>
      <w:r>
        <w:rPr>
          <w:rStyle w:val="24"/>
          <w:rFonts w:ascii="Arial" w:hAnsi="Arial" w:cs="Arial"/>
          <w:b w:val="0"/>
        </w:rPr>
        <w:t>Proceso de env</w:t>
      </w:r>
      <w:ins w:id="1" w:author="jlvru" w:date="2020-09-14T16:30:16Z">
        <w:r>
          <w:rPr>
            <w:rStyle w:val="24"/>
            <w:rFonts w:hint="default" w:ascii="Arial" w:hAnsi="Arial" w:cs="Arial"/>
            <w:b w:val="0"/>
            <w:lang w:val="es-MX"/>
          </w:rPr>
          <w:t>í</w:t>
        </w:r>
      </w:ins>
      <w:ins w:id="2" w:author="jlvru" w:date="2020-09-14T16:30:23Z">
        <w:r>
          <w:rPr>
            <w:rStyle w:val="24"/>
            <w:rFonts w:hint="default" w:ascii="Arial" w:hAnsi="Arial" w:cs="Arial"/>
            <w:b w:val="0"/>
            <w:lang w:val="es-MX"/>
          </w:rPr>
          <w:t>o</w:t>
        </w:r>
      </w:ins>
      <w:del w:id="3" w:author="jlvru" w:date="2020-09-14T16:30:09Z">
        <w:r>
          <w:rPr>
            <w:rStyle w:val="24"/>
            <w:rFonts w:ascii="Arial" w:hAnsi="Arial" w:cs="Arial"/>
            <w:b w:val="0"/>
          </w:rPr>
          <w:delText>i</w:delText>
        </w:r>
      </w:del>
      <w:del w:id="4" w:author="jlvru" w:date="2020-09-14T16:30:08Z">
        <w:r>
          <w:rPr>
            <w:rStyle w:val="24"/>
            <w:rFonts w:ascii="Arial" w:hAnsi="Arial" w:cs="Arial"/>
            <w:b w:val="0"/>
          </w:rPr>
          <w:delText>ó</w:delText>
        </w:r>
      </w:del>
      <w:r>
        <w:rPr>
          <w:rStyle w:val="24"/>
          <w:rFonts w:ascii="Arial" w:hAnsi="Arial" w:cs="Arial"/>
          <w:b w:val="0"/>
        </w:rPr>
        <w:t xml:space="preserve"> de correo a responsable para revisar y autorizar publicación</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Configuración de Tipo de Env</w:t>
      </w:r>
      <w:ins w:id="5" w:author="jlvru" w:date="2020-09-14T16:30:36Z">
        <w:r>
          <w:rPr>
            <w:rStyle w:val="24"/>
            <w:rFonts w:hint="default" w:ascii="Arial" w:hAnsi="Arial" w:cs="Arial"/>
            <w:sz w:val="22"/>
            <w:szCs w:val="22"/>
            <w:lang w:val="es-MX"/>
          </w:rPr>
          <w:t>í</w:t>
        </w:r>
      </w:ins>
      <w:ins w:id="6" w:author="jlvru" w:date="2020-09-14T16:30:37Z">
        <w:r>
          <w:rPr>
            <w:rStyle w:val="24"/>
            <w:rFonts w:hint="default" w:ascii="Arial" w:hAnsi="Arial" w:cs="Arial"/>
            <w:sz w:val="22"/>
            <w:szCs w:val="22"/>
            <w:lang w:val="es-MX"/>
          </w:rPr>
          <w:t>o</w:t>
        </w:r>
      </w:ins>
      <w:del w:id="7" w:author="jlvru" w:date="2020-09-14T16:30:37Z">
        <w:r>
          <w:rPr>
            <w:rStyle w:val="24"/>
            <w:rFonts w:ascii="Arial" w:hAnsi="Arial" w:cs="Arial"/>
            <w:sz w:val="22"/>
            <w:szCs w:val="22"/>
          </w:rPr>
          <w:delText>i</w:delText>
        </w:r>
      </w:del>
      <w:del w:id="8" w:author="jlvru" w:date="2020-09-14T16:30:38Z">
        <w:r>
          <w:rPr>
            <w:rStyle w:val="24"/>
            <w:rFonts w:ascii="Arial" w:hAnsi="Arial" w:cs="Arial"/>
            <w:sz w:val="22"/>
            <w:szCs w:val="22"/>
          </w:rPr>
          <w:delText>ó</w:delText>
        </w:r>
      </w:del>
      <w:bookmarkStart w:id="8" w:name="_GoBack"/>
      <w:bookmarkEnd w:id="8"/>
    </w:p>
    <w:p>
      <w:pPr>
        <w:pStyle w:val="40"/>
        <w:numPr>
          <w:ilvl w:val="0"/>
          <w:numId w:val="7"/>
        </w:numPr>
        <w:jc w:val="both"/>
        <w:rPr>
          <w:rStyle w:val="24"/>
          <w:rFonts w:ascii="Arial" w:hAnsi="Arial" w:cs="Arial"/>
        </w:rPr>
      </w:pPr>
      <w:r>
        <w:rPr>
          <w:rFonts w:ascii="Arial" w:hAnsi="Arial" w:cs="Arial"/>
        </w:rPr>
        <w:t>Integrar un proceso de</w:t>
      </w:r>
      <w:r>
        <w:rPr>
          <w:rStyle w:val="24"/>
          <w:rFonts w:ascii="Arial" w:hAnsi="Arial" w:cs="Arial"/>
          <w:b w:val="0"/>
        </w:rPr>
        <w:t xml:space="preserve"> servicio de entrega</w:t>
      </w:r>
      <w:r>
        <w:rPr>
          <w:rFonts w:ascii="Arial" w:hAnsi="Arial" w:cs="Arial"/>
        </w:rPr>
        <w:t> que se adapte a las necesidades del sueño de la tienda y de acuerdo al cliente.</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Formas de Pago</w:t>
      </w:r>
    </w:p>
    <w:p>
      <w:pPr>
        <w:pStyle w:val="40"/>
        <w:numPr>
          <w:ilvl w:val="0"/>
          <w:numId w:val="7"/>
        </w:numPr>
        <w:jc w:val="both"/>
        <w:rPr>
          <w:rStyle w:val="24"/>
          <w:rFonts w:ascii="Arial" w:hAnsi="Arial" w:cs="Arial"/>
          <w:b w:val="0"/>
        </w:rPr>
      </w:pPr>
      <w:r>
        <w:rPr>
          <w:rStyle w:val="24"/>
          <w:rFonts w:ascii="Arial" w:hAnsi="Arial" w:cs="Arial"/>
          <w:b w:val="0"/>
        </w:rPr>
        <w:t>Integrar un servicio de formas de pago que cubra las diferentes variantes</w:t>
      </w:r>
    </w:p>
    <w:p>
      <w:pPr>
        <w:pStyle w:val="40"/>
        <w:numPr>
          <w:ilvl w:val="1"/>
          <w:numId w:val="7"/>
        </w:numPr>
        <w:jc w:val="both"/>
        <w:rPr>
          <w:rStyle w:val="24"/>
          <w:rFonts w:ascii="Arial" w:hAnsi="Arial" w:cs="Arial"/>
          <w:b w:val="0"/>
        </w:rPr>
      </w:pPr>
      <w:r>
        <w:rPr>
          <w:rStyle w:val="24"/>
          <w:rFonts w:ascii="Arial" w:hAnsi="Arial" w:cs="Arial"/>
          <w:b w:val="0"/>
        </w:rPr>
        <w:t>Tarjeta</w:t>
      </w:r>
    </w:p>
    <w:p>
      <w:pPr>
        <w:pStyle w:val="40"/>
        <w:numPr>
          <w:ilvl w:val="1"/>
          <w:numId w:val="7"/>
        </w:numPr>
        <w:jc w:val="both"/>
        <w:rPr>
          <w:rStyle w:val="24"/>
          <w:rFonts w:ascii="Arial" w:hAnsi="Arial" w:cs="Arial"/>
          <w:b w:val="0"/>
        </w:rPr>
      </w:pPr>
      <w:r>
        <w:rPr>
          <w:rStyle w:val="24"/>
          <w:rFonts w:ascii="Arial" w:hAnsi="Arial" w:cs="Arial"/>
          <w:b w:val="0"/>
        </w:rPr>
        <w:t>Paypal / Mercado Pago</w:t>
      </w:r>
    </w:p>
    <w:p>
      <w:pPr>
        <w:pStyle w:val="40"/>
        <w:numPr>
          <w:ilvl w:val="1"/>
          <w:numId w:val="7"/>
        </w:numPr>
        <w:jc w:val="both"/>
        <w:rPr>
          <w:rStyle w:val="24"/>
          <w:rFonts w:ascii="Arial" w:hAnsi="Arial" w:cs="Arial"/>
          <w:b w:val="0"/>
        </w:rPr>
      </w:pPr>
      <w:r>
        <w:rPr>
          <w:rStyle w:val="24"/>
          <w:rFonts w:ascii="Arial" w:hAnsi="Arial" w:cs="Arial"/>
          <w:b w:val="0"/>
        </w:rPr>
        <w:t>Transferencia</w:t>
      </w:r>
    </w:p>
    <w:p>
      <w:pPr>
        <w:pStyle w:val="40"/>
        <w:numPr>
          <w:ilvl w:val="1"/>
          <w:numId w:val="7"/>
        </w:numPr>
        <w:jc w:val="both"/>
        <w:rPr>
          <w:rStyle w:val="24"/>
          <w:rFonts w:ascii="Arial" w:hAnsi="Arial" w:cs="Arial"/>
          <w:b w:val="0"/>
        </w:rPr>
      </w:pPr>
      <w:r>
        <w:rPr>
          <w:rStyle w:val="24"/>
          <w:rFonts w:ascii="Arial" w:hAnsi="Arial" w:cs="Arial"/>
          <w:b w:val="0"/>
        </w:rPr>
        <w:t xml:space="preserve">Monedero </w:t>
      </w:r>
    </w:p>
    <w:p>
      <w:pPr>
        <w:pStyle w:val="40"/>
        <w:numPr>
          <w:ilvl w:val="1"/>
          <w:numId w:val="7"/>
        </w:numPr>
        <w:jc w:val="both"/>
        <w:rPr>
          <w:rStyle w:val="24"/>
          <w:rFonts w:ascii="Arial" w:hAnsi="Arial" w:cs="Arial"/>
          <w:b w:val="0"/>
        </w:rPr>
      </w:pPr>
      <w:r>
        <w:rPr>
          <w:rStyle w:val="24"/>
          <w:rFonts w:ascii="Arial" w:hAnsi="Arial" w:cs="Arial"/>
          <w:b w:val="0"/>
        </w:rPr>
        <w:t>Intercambio</w:t>
      </w:r>
    </w:p>
    <w:p>
      <w:pPr>
        <w:pStyle w:val="40"/>
        <w:ind w:left="2124"/>
        <w:jc w:val="both"/>
        <w:rPr>
          <w:rStyle w:val="24"/>
          <w:rFonts w:ascii="Arial" w:hAnsi="Arial" w:cs="Arial"/>
          <w:b w:val="0"/>
        </w:rPr>
      </w:pPr>
      <w:r>
        <w:rPr>
          <w:rStyle w:val="24"/>
          <w:rFonts w:ascii="Arial" w:hAnsi="Arial" w:cs="Arial"/>
          <w:b w:val="0"/>
        </w:rPr>
        <w:t>En caso de que no exista esta modalidad se hará el desarrollo</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Administración</w:t>
      </w:r>
      <w:r>
        <w:rPr>
          <w:rStyle w:val="24"/>
          <w:rFonts w:ascii="Arial" w:hAnsi="Arial" w:cs="Arial"/>
          <w:sz w:val="22"/>
          <w:szCs w:val="22"/>
        </w:rPr>
        <w:tab/>
      </w:r>
    </w:p>
    <w:p>
      <w:pPr>
        <w:pStyle w:val="40"/>
        <w:numPr>
          <w:ilvl w:val="0"/>
          <w:numId w:val="7"/>
        </w:numPr>
        <w:jc w:val="both"/>
        <w:rPr>
          <w:rStyle w:val="24"/>
          <w:rFonts w:ascii="Arial" w:hAnsi="Arial" w:cs="Arial"/>
          <w:b w:val="0"/>
        </w:rPr>
      </w:pPr>
      <w:r>
        <w:rPr>
          <w:rStyle w:val="24"/>
          <w:rFonts w:ascii="Arial" w:hAnsi="Arial" w:cs="Arial"/>
          <w:b w:val="0"/>
        </w:rPr>
        <w:t>Manejo de existencias de productos o servicios</w:t>
      </w:r>
    </w:p>
    <w:p>
      <w:pPr>
        <w:pStyle w:val="40"/>
        <w:numPr>
          <w:ilvl w:val="0"/>
          <w:numId w:val="7"/>
        </w:numPr>
        <w:jc w:val="both"/>
        <w:rPr>
          <w:rStyle w:val="24"/>
          <w:rFonts w:ascii="Arial" w:hAnsi="Arial" w:cs="Arial"/>
          <w:b w:val="0"/>
        </w:rPr>
      </w:pPr>
      <w:r>
        <w:rPr>
          <w:rStyle w:val="24"/>
          <w:rFonts w:ascii="Arial" w:hAnsi="Arial" w:cs="Arial"/>
          <w:b w:val="0"/>
        </w:rPr>
        <w:t>Procesar pagos y trazabilidad de la operación. (servicio de terceros)</w:t>
      </w:r>
    </w:p>
    <w:p>
      <w:pPr>
        <w:pStyle w:val="40"/>
        <w:numPr>
          <w:ilvl w:val="0"/>
          <w:numId w:val="7"/>
        </w:numPr>
        <w:jc w:val="both"/>
        <w:rPr>
          <w:rStyle w:val="24"/>
          <w:rFonts w:ascii="Arial" w:hAnsi="Arial" w:cs="Arial"/>
          <w:b w:val="0"/>
        </w:rPr>
      </w:pPr>
      <w:r>
        <w:rPr>
          <w:rStyle w:val="24"/>
          <w:rFonts w:ascii="Arial" w:hAnsi="Arial" w:cs="Arial"/>
          <w:b w:val="0"/>
        </w:rPr>
        <w:t xml:space="preserve">Estadísticas </w:t>
      </w:r>
    </w:p>
    <w:p>
      <w:pPr>
        <w:pStyle w:val="40"/>
        <w:numPr>
          <w:ilvl w:val="0"/>
          <w:numId w:val="7"/>
        </w:numPr>
        <w:jc w:val="both"/>
        <w:rPr>
          <w:rStyle w:val="24"/>
          <w:rFonts w:ascii="Arial" w:hAnsi="Arial" w:cs="Arial"/>
          <w:b w:val="0"/>
        </w:rPr>
      </w:pPr>
      <w:r>
        <w:rPr>
          <w:rStyle w:val="24"/>
          <w:rFonts w:ascii="Arial" w:hAnsi="Arial" w:cs="Arial"/>
          <w:b w:val="0"/>
        </w:rPr>
        <w:t>Producto o Servicio</w:t>
      </w:r>
    </w:p>
    <w:p>
      <w:pPr>
        <w:pStyle w:val="40"/>
        <w:numPr>
          <w:ilvl w:val="0"/>
          <w:numId w:val="7"/>
        </w:numPr>
        <w:jc w:val="both"/>
        <w:rPr>
          <w:rStyle w:val="24"/>
          <w:rFonts w:ascii="Arial" w:hAnsi="Arial" w:cs="Arial"/>
          <w:b w:val="0"/>
        </w:rPr>
      </w:pPr>
      <w:r>
        <w:rPr>
          <w:rStyle w:val="24"/>
          <w:rFonts w:ascii="Arial" w:hAnsi="Arial" w:cs="Arial"/>
          <w:b w:val="0"/>
        </w:rPr>
        <w:t>Ventas</w:t>
      </w:r>
    </w:p>
    <w:p>
      <w:pPr>
        <w:pStyle w:val="40"/>
        <w:numPr>
          <w:ilvl w:val="0"/>
          <w:numId w:val="7"/>
        </w:numPr>
        <w:jc w:val="both"/>
        <w:rPr>
          <w:rStyle w:val="24"/>
          <w:rFonts w:ascii="Arial" w:hAnsi="Arial" w:cs="Arial"/>
          <w:b w:val="0"/>
        </w:rPr>
      </w:pPr>
      <w:r>
        <w:rPr>
          <w:rStyle w:val="24"/>
          <w:rFonts w:ascii="Arial" w:hAnsi="Arial" w:cs="Arial"/>
          <w:b w:val="0"/>
        </w:rPr>
        <w:t>Usuarios</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Página de contacto</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Página de Ayuda</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Configuración de políticas de Privacidad</w:t>
      </w:r>
    </w:p>
    <w:p>
      <w:pPr>
        <w:pStyle w:val="40"/>
        <w:numPr>
          <w:ilvl w:val="0"/>
          <w:numId w:val="8"/>
        </w:numPr>
        <w:spacing w:after="0" w:line="240" w:lineRule="auto"/>
        <w:jc w:val="both"/>
        <w:rPr>
          <w:rFonts w:ascii="Arial" w:hAnsi="Arial" w:cs="Arial"/>
        </w:rPr>
      </w:pPr>
      <w:r>
        <w:rPr>
          <w:rFonts w:ascii="Arial" w:hAnsi="Arial" w:cs="Arial"/>
        </w:rPr>
        <w:t>Informar a los usuarios sobre las “</w:t>
      </w:r>
      <w:r>
        <w:fldChar w:fldCharType="begin"/>
      </w:r>
      <w:r>
        <w:instrText xml:space="preserve"> HYPERLINK "https://www.lawebera.es/diseno-web-freelance/seguridad-disenadores-paginas-web.php" \t "_blank" </w:instrText>
      </w:r>
      <w:r>
        <w:fldChar w:fldCharType="separate"/>
      </w:r>
      <w:r>
        <w:rPr>
          <w:rStyle w:val="24"/>
          <w:rFonts w:ascii="Arial" w:hAnsi="Arial" w:cs="Arial"/>
          <w:b w:val="0"/>
        </w:rPr>
        <w:t>políticas de seguridad</w:t>
      </w:r>
      <w:r>
        <w:rPr>
          <w:rStyle w:val="24"/>
          <w:rFonts w:ascii="Arial" w:hAnsi="Arial" w:cs="Arial"/>
          <w:b w:val="0"/>
        </w:rPr>
        <w:fldChar w:fldCharType="end"/>
      </w:r>
      <w:r>
        <w:rPr>
          <w:rStyle w:val="24"/>
          <w:rFonts w:ascii="Arial" w:hAnsi="Arial" w:cs="Arial"/>
          <w:b w:val="0"/>
        </w:rPr>
        <w:t> y protección de datos de la tienda.</w:t>
      </w:r>
    </w:p>
    <w:p>
      <w:pPr>
        <w:jc w:val="both"/>
        <w:rPr>
          <w:rStyle w:val="24"/>
          <w:rFonts w:ascii="Arial" w:hAnsi="Arial" w:cs="Arial"/>
          <w:b w:val="0"/>
          <w:sz w:val="22"/>
          <w:szCs w:val="22"/>
        </w:rPr>
      </w:pPr>
    </w:p>
    <w:p>
      <w:pPr>
        <w:jc w:val="both"/>
        <w:rPr>
          <w:rFonts w:ascii="Arial" w:hAnsi="Arial" w:cs="Arial"/>
          <w:b/>
          <w:sz w:val="22"/>
          <w:szCs w:val="22"/>
        </w:rPr>
      </w:pPr>
      <w:r>
        <w:rPr>
          <w:rFonts w:ascii="Arial" w:hAnsi="Arial" w:cs="Arial"/>
          <w:b/>
          <w:sz w:val="22"/>
          <w:szCs w:val="22"/>
        </w:rPr>
        <w:t>Términos y condiciones de uso del portal</w:t>
      </w:r>
    </w:p>
    <w:p>
      <w:pPr>
        <w:pStyle w:val="40"/>
        <w:numPr>
          <w:ilvl w:val="0"/>
          <w:numId w:val="8"/>
        </w:numPr>
        <w:spacing w:after="0" w:line="240" w:lineRule="auto"/>
        <w:jc w:val="both"/>
        <w:rPr>
          <w:rFonts w:ascii="Arial" w:hAnsi="Arial" w:cs="Arial"/>
        </w:rPr>
      </w:pPr>
      <w:r>
        <w:rPr>
          <w:rFonts w:ascii="Arial" w:hAnsi="Arial" w:cs="Arial"/>
        </w:rPr>
        <w:t>Informar a los usuarios sobre las “</w:t>
      </w:r>
      <w:r>
        <w:fldChar w:fldCharType="begin"/>
      </w:r>
      <w:r>
        <w:instrText xml:space="preserve"> HYPERLINK "https://www.lawebera.es/diseno-web-freelance/seguridad-disenadores-paginas-web.php" \t "_blank" </w:instrText>
      </w:r>
      <w:r>
        <w:fldChar w:fldCharType="separate"/>
      </w:r>
      <w:r>
        <w:rPr>
          <w:rStyle w:val="24"/>
          <w:rFonts w:ascii="Arial" w:hAnsi="Arial" w:cs="Arial"/>
          <w:b w:val="0"/>
        </w:rPr>
        <w:t>políticas de seguridad</w:t>
      </w:r>
      <w:r>
        <w:rPr>
          <w:rStyle w:val="24"/>
          <w:rFonts w:ascii="Arial" w:hAnsi="Arial" w:cs="Arial"/>
          <w:b w:val="0"/>
        </w:rPr>
        <w:fldChar w:fldCharType="end"/>
      </w:r>
      <w:r>
        <w:rPr>
          <w:rStyle w:val="24"/>
          <w:rFonts w:ascii="Arial" w:hAnsi="Arial" w:cs="Arial"/>
          <w:b w:val="0"/>
        </w:rPr>
        <w:t> y protección de datos.</w:t>
      </w:r>
    </w:p>
    <w:p>
      <w:pPr>
        <w:jc w:val="both"/>
        <w:rPr>
          <w:rStyle w:val="24"/>
          <w:rFonts w:ascii="Arial" w:hAnsi="Arial" w:cs="Arial"/>
          <w:b w:val="0"/>
          <w:sz w:val="22"/>
          <w:szCs w:val="22"/>
        </w:rPr>
      </w:pPr>
    </w:p>
    <w:p>
      <w:pPr>
        <w:jc w:val="both"/>
        <w:rPr>
          <w:rStyle w:val="24"/>
          <w:rFonts w:ascii="Arial" w:hAnsi="Arial" w:cs="Arial"/>
          <w:sz w:val="22"/>
          <w:szCs w:val="22"/>
        </w:rPr>
      </w:pPr>
      <w:r>
        <w:rPr>
          <w:rStyle w:val="24"/>
          <w:rFonts w:ascii="Arial" w:hAnsi="Arial" w:cs="Arial"/>
          <w:sz w:val="22"/>
          <w:szCs w:val="22"/>
        </w:rPr>
        <w:t>Reputación</w:t>
      </w:r>
    </w:p>
    <w:p>
      <w:pPr>
        <w:pStyle w:val="40"/>
        <w:numPr>
          <w:ilvl w:val="0"/>
          <w:numId w:val="8"/>
        </w:numPr>
        <w:jc w:val="both"/>
        <w:rPr>
          <w:rStyle w:val="24"/>
          <w:rFonts w:ascii="Arial" w:hAnsi="Arial" w:cs="Arial"/>
          <w:b w:val="0"/>
        </w:rPr>
      </w:pPr>
      <w:r>
        <w:rPr>
          <w:rStyle w:val="24"/>
          <w:rFonts w:ascii="Arial" w:hAnsi="Arial" w:cs="Arial"/>
          <w:b w:val="0"/>
        </w:rPr>
        <w:t>Creación de indicadores</w:t>
      </w:r>
    </w:p>
    <w:p>
      <w:pPr>
        <w:pStyle w:val="40"/>
        <w:numPr>
          <w:ilvl w:val="0"/>
          <w:numId w:val="8"/>
        </w:numPr>
        <w:jc w:val="both"/>
        <w:rPr>
          <w:rStyle w:val="24"/>
          <w:rFonts w:ascii="Arial" w:hAnsi="Arial" w:cs="Arial"/>
          <w:b w:val="0"/>
        </w:rPr>
      </w:pPr>
      <w:r>
        <w:rPr>
          <w:rStyle w:val="24"/>
          <w:rFonts w:ascii="Arial" w:hAnsi="Arial" w:cs="Arial"/>
          <w:b w:val="0"/>
        </w:rPr>
        <w:t>Muestra de indicadores</w:t>
      </w:r>
    </w:p>
    <w:p>
      <w:pPr>
        <w:jc w:val="both"/>
        <w:rPr>
          <w:rFonts w:ascii="Arial" w:hAnsi="Arial" w:cs="Arial"/>
          <w:b/>
          <w:bCs/>
        </w:rPr>
      </w:pPr>
      <w:r>
        <w:rPr>
          <w:rFonts w:ascii="Arial" w:hAnsi="Arial" w:cs="Arial"/>
          <w:b/>
          <w:bCs/>
        </w:rPr>
        <w:t>Seguridad</w:t>
      </w:r>
    </w:p>
    <w:p>
      <w:pPr>
        <w:jc w:val="both"/>
        <w:rPr>
          <w:rFonts w:ascii="Arial" w:hAnsi="Arial" w:cs="Arial"/>
          <w:bCs/>
        </w:rPr>
      </w:pPr>
      <w:r>
        <w:rPr>
          <w:rFonts w:ascii="Arial" w:hAnsi="Arial" w:cs="Arial"/>
          <w:bCs/>
        </w:rPr>
        <w:t>El sistema de Comercio Electrónico debe de contar con seguridad de datos y operativa.</w:t>
      </w:r>
    </w:p>
    <w:p>
      <w:pPr>
        <w:pStyle w:val="15"/>
        <w:spacing w:before="0" w:beforeAutospacing="0" w:after="0" w:afterAutospacing="0"/>
        <w:jc w:val="both"/>
        <w:rPr>
          <w:rFonts w:ascii="Arial" w:hAnsi="Arial" w:cs="Arial"/>
          <w:sz w:val="22"/>
          <w:szCs w:val="22"/>
          <w:lang w:val="es-MX"/>
        </w:rPr>
      </w:pPr>
    </w:p>
    <w:p>
      <w:pPr>
        <w:numPr>
          <w:ilvl w:val="0"/>
          <w:numId w:val="9"/>
        </w:numPr>
        <w:tabs>
          <w:tab w:val="left" w:pos="1080"/>
          <w:tab w:val="clear" w:pos="720"/>
        </w:tabs>
        <w:ind w:left="360"/>
        <w:jc w:val="both"/>
        <w:rPr>
          <w:rFonts w:ascii="Arial" w:hAnsi="Arial" w:cs="Arial"/>
          <w:sz w:val="22"/>
          <w:szCs w:val="22"/>
        </w:rPr>
      </w:pPr>
      <w:r>
        <w:rPr>
          <w:rStyle w:val="24"/>
          <w:rFonts w:ascii="Arial" w:hAnsi="Arial" w:cs="Arial"/>
          <w:sz w:val="22"/>
          <w:szCs w:val="22"/>
        </w:rPr>
        <w:t>Implementación de Políticas de seguridad de acceso</w:t>
      </w:r>
    </w:p>
    <w:p>
      <w:pPr>
        <w:pStyle w:val="15"/>
        <w:numPr>
          <w:ilvl w:val="0"/>
          <w:numId w:val="10"/>
        </w:numPr>
        <w:spacing w:before="0" w:beforeAutospacing="0" w:after="0" w:afterAutospacing="0"/>
        <w:jc w:val="both"/>
        <w:rPr>
          <w:rFonts w:ascii="Arial" w:hAnsi="Arial" w:cs="Arial"/>
          <w:sz w:val="22"/>
          <w:szCs w:val="22"/>
          <w:lang w:val="es-MX"/>
        </w:rPr>
      </w:pPr>
      <w:r>
        <w:rPr>
          <w:rStyle w:val="24"/>
          <w:rFonts w:ascii="Arial" w:hAnsi="Arial" w:cs="Arial"/>
          <w:sz w:val="22"/>
          <w:szCs w:val="22"/>
          <w:lang w:val="es-MX"/>
        </w:rPr>
        <w:t>Confidencialidad:</w:t>
      </w:r>
      <w:r>
        <w:rPr>
          <w:rFonts w:ascii="Arial" w:hAnsi="Arial" w:cs="Arial"/>
          <w:sz w:val="22"/>
          <w:szCs w:val="22"/>
          <w:lang w:val="es-MX"/>
        </w:rPr>
        <w:t xml:space="preserve"> Ninguna persona no autorizada podrá tener acceso a la aplicación. </w:t>
      </w:r>
    </w:p>
    <w:p>
      <w:pPr>
        <w:pStyle w:val="40"/>
        <w:numPr>
          <w:ilvl w:val="0"/>
          <w:numId w:val="10"/>
        </w:numPr>
        <w:jc w:val="both"/>
        <w:rPr>
          <w:rFonts w:ascii="Arial" w:hAnsi="Arial" w:cs="Arial"/>
        </w:rPr>
      </w:pPr>
      <w:r>
        <w:rPr>
          <w:rStyle w:val="24"/>
          <w:rFonts w:ascii="Arial" w:hAnsi="Arial" w:cs="Arial"/>
        </w:rPr>
        <w:t>Disponibilidad:</w:t>
      </w:r>
      <w:r>
        <w:rPr>
          <w:rFonts w:ascii="Arial" w:hAnsi="Arial" w:cs="Arial"/>
        </w:rPr>
        <w:t> El sistema estará disponible los 365 días del año, salvo ventanas de tiempo para actualizaciones. (De acuerdo al servicio de Infraestructura contratado)</w:t>
      </w:r>
    </w:p>
    <w:p>
      <w:pPr>
        <w:pStyle w:val="40"/>
        <w:numPr>
          <w:ilvl w:val="0"/>
          <w:numId w:val="10"/>
        </w:numPr>
        <w:jc w:val="both"/>
        <w:rPr>
          <w:rFonts w:ascii="Arial" w:hAnsi="Arial" w:cs="Arial"/>
        </w:rPr>
      </w:pPr>
      <w:r>
        <w:rPr>
          <w:rStyle w:val="24"/>
          <w:rFonts w:ascii="Arial" w:hAnsi="Arial" w:cs="Arial"/>
        </w:rPr>
        <w:t>Contraseñas seguras</w:t>
      </w:r>
      <w:r>
        <w:rPr>
          <w:rFonts w:ascii="Arial" w:hAnsi="Arial" w:cs="Arial"/>
        </w:rPr>
        <w:t>:  Mínimo 12 caracteres e incluir mayúsculas, números y símbolos).</w:t>
      </w:r>
    </w:p>
    <w:p>
      <w:pPr>
        <w:pStyle w:val="40"/>
        <w:numPr>
          <w:ilvl w:val="0"/>
          <w:numId w:val="10"/>
        </w:numPr>
        <w:jc w:val="both"/>
        <w:rPr>
          <w:rFonts w:ascii="Arial" w:hAnsi="Arial" w:cs="Arial"/>
          <w:bCs/>
        </w:rPr>
      </w:pPr>
      <w:r>
        <w:rPr>
          <w:rStyle w:val="24"/>
          <w:rFonts w:ascii="Arial" w:hAnsi="Arial" w:cs="Arial"/>
        </w:rPr>
        <w:t xml:space="preserve">No solicitar datos ni guardar información:  </w:t>
      </w:r>
      <w:r>
        <w:rPr>
          <w:rStyle w:val="24"/>
          <w:rFonts w:ascii="Arial" w:hAnsi="Arial" w:cs="Arial"/>
          <w:b w:val="0"/>
        </w:rPr>
        <w:t>Datos bancarios ni datos personales por e-mail.</w:t>
      </w:r>
    </w:p>
    <w:p>
      <w:pPr>
        <w:numPr>
          <w:ilvl w:val="0"/>
          <w:numId w:val="11"/>
        </w:numPr>
        <w:ind w:left="0"/>
        <w:jc w:val="both"/>
        <w:rPr>
          <w:rFonts w:ascii="Arial" w:hAnsi="Arial" w:cs="Arial"/>
          <w:sz w:val="22"/>
          <w:szCs w:val="22"/>
        </w:rPr>
      </w:pPr>
      <w:r>
        <w:rPr>
          <w:rStyle w:val="24"/>
          <w:rFonts w:ascii="Arial" w:hAnsi="Arial" w:cs="Arial"/>
          <w:sz w:val="22"/>
          <w:szCs w:val="22"/>
        </w:rPr>
        <w:t>Plataforma de Comercio Electrónica segura</w:t>
      </w:r>
    </w:p>
    <w:p>
      <w:pPr>
        <w:pStyle w:val="15"/>
        <w:spacing w:before="0" w:beforeAutospacing="0" w:after="0" w:afterAutospacing="0"/>
        <w:jc w:val="both"/>
        <w:rPr>
          <w:rStyle w:val="24"/>
          <w:rFonts w:ascii="Arial" w:hAnsi="Arial" w:cs="Arial"/>
          <w:sz w:val="22"/>
          <w:szCs w:val="22"/>
          <w:lang w:val="es-MX"/>
        </w:rPr>
      </w:pPr>
      <w:r>
        <w:rPr>
          <w:rFonts w:ascii="Arial" w:hAnsi="Arial" w:cs="Arial"/>
          <w:sz w:val="22"/>
          <w:szCs w:val="22"/>
          <w:lang w:val="es-MX"/>
        </w:rPr>
        <w:t>Se desarrollará una plataforma de calidad y que mantenga y actualice la seguridad de la tienda de forma continua, es importante no sólo para proteger a los consumidores, también para </w:t>
      </w:r>
      <w:r>
        <w:rPr>
          <w:rStyle w:val="24"/>
          <w:rFonts w:ascii="Arial" w:hAnsi="Arial" w:cs="Arial"/>
          <w:sz w:val="22"/>
          <w:szCs w:val="22"/>
          <w:lang w:val="es-MX"/>
        </w:rPr>
        <w:t>cuidar las ventas de cualquier riesgo.</w:t>
      </w:r>
    </w:p>
    <w:p>
      <w:pPr>
        <w:pStyle w:val="15"/>
        <w:spacing w:before="0" w:beforeAutospacing="0" w:after="0" w:afterAutospacing="0"/>
        <w:jc w:val="both"/>
        <w:rPr>
          <w:rFonts w:ascii="Arial" w:hAnsi="Arial" w:cs="Arial"/>
          <w:sz w:val="22"/>
          <w:szCs w:val="22"/>
          <w:lang w:val="es-MX"/>
        </w:rPr>
      </w:pPr>
    </w:p>
    <w:p>
      <w:pPr>
        <w:pStyle w:val="40"/>
        <w:numPr>
          <w:ilvl w:val="0"/>
          <w:numId w:val="12"/>
        </w:numPr>
        <w:jc w:val="both"/>
        <w:rPr>
          <w:rStyle w:val="24"/>
          <w:rFonts w:ascii="Arial" w:hAnsi="Arial" w:cs="Arial"/>
          <w:b w:val="0"/>
          <w:bCs w:val="0"/>
        </w:rPr>
      </w:pPr>
      <w:r>
        <w:rPr>
          <w:rStyle w:val="24"/>
          <w:rFonts w:ascii="Arial" w:hAnsi="Arial" w:cs="Arial"/>
        </w:rPr>
        <w:t>Certificados SSL</w:t>
      </w:r>
    </w:p>
    <w:p>
      <w:pPr>
        <w:pStyle w:val="40"/>
        <w:jc w:val="both"/>
        <w:rPr>
          <w:rFonts w:ascii="Arial" w:hAnsi="Arial" w:cs="Arial"/>
        </w:rPr>
      </w:pPr>
      <w:r>
        <w:rPr>
          <w:rFonts w:ascii="Arial" w:hAnsi="Arial" w:cs="Arial"/>
        </w:rPr>
        <w:t>Integración de un certificado que permita navegar con el protocolo https:// (donde S significa seguridad), que encripte los datos como nombres, contraseñas o números de tarjetas para permitir que viajen de forma segura.</w:t>
      </w:r>
    </w:p>
    <w:p>
      <w:pPr>
        <w:pStyle w:val="40"/>
        <w:numPr>
          <w:ilvl w:val="0"/>
          <w:numId w:val="12"/>
        </w:numPr>
        <w:jc w:val="both"/>
        <w:rPr>
          <w:rStyle w:val="24"/>
          <w:rFonts w:ascii="Arial" w:hAnsi="Arial" w:cs="Arial"/>
          <w:b w:val="0"/>
          <w:bCs w:val="0"/>
        </w:rPr>
      </w:pPr>
      <w:r>
        <w:rPr>
          <w:rStyle w:val="24"/>
          <w:rFonts w:ascii="Arial" w:hAnsi="Arial" w:cs="Arial"/>
        </w:rPr>
        <w:t>Forma de pago segura</w:t>
      </w:r>
    </w:p>
    <w:p>
      <w:pPr>
        <w:pStyle w:val="40"/>
        <w:jc w:val="both"/>
        <w:rPr>
          <w:rFonts w:ascii="Arial" w:hAnsi="Arial" w:cs="Arial"/>
        </w:rPr>
      </w:pPr>
      <w:r>
        <w:rPr>
          <w:rFonts w:ascii="Arial" w:hAnsi="Arial" w:cs="Arial"/>
        </w:rPr>
        <w:t>Se implementarán un servicio que cuente con diversas formas de pago que sean seguras para los clientes y para la tienda en línea. Se pueden implementar pagos con tarjeta de crédito/débito, por transferencia, por PayPal, tarjetas de regalo, monedero, intercambio, etc. El proceso de pago debe de ser claro, fácil y rápido de usar.</w:t>
      </w:r>
    </w:p>
    <w:p>
      <w:pPr>
        <w:pStyle w:val="40"/>
        <w:numPr>
          <w:ilvl w:val="0"/>
          <w:numId w:val="12"/>
        </w:numPr>
        <w:jc w:val="both"/>
        <w:rPr>
          <w:rStyle w:val="24"/>
          <w:rFonts w:ascii="Arial" w:hAnsi="Arial" w:cs="Arial"/>
          <w:b w:val="0"/>
          <w:bCs w:val="0"/>
        </w:rPr>
      </w:pPr>
      <w:r>
        <w:rPr>
          <w:rStyle w:val="24"/>
          <w:rFonts w:ascii="Arial" w:hAnsi="Arial" w:cs="Arial"/>
        </w:rPr>
        <w:t>No almacenar datos sensibles</w:t>
      </w:r>
    </w:p>
    <w:p>
      <w:pPr>
        <w:pStyle w:val="40"/>
        <w:jc w:val="both"/>
        <w:rPr>
          <w:rFonts w:ascii="Arial" w:hAnsi="Arial" w:cs="Arial"/>
        </w:rPr>
      </w:pPr>
      <w:r>
        <w:rPr>
          <w:rFonts w:ascii="Arial" w:hAnsi="Arial" w:cs="Arial"/>
        </w:rPr>
        <w:t>No se almacenarán datos como números de tarjeta, fecha de expiración o el código CVV, para evitar mal uso de la información.</w:t>
      </w:r>
    </w:p>
    <w:p>
      <w:pPr>
        <w:pStyle w:val="15"/>
        <w:numPr>
          <w:ilvl w:val="0"/>
          <w:numId w:val="12"/>
        </w:numPr>
        <w:spacing w:before="0" w:beforeAutospacing="0" w:after="0" w:afterAutospacing="0"/>
        <w:jc w:val="both"/>
        <w:rPr>
          <w:rFonts w:ascii="Arial" w:hAnsi="Arial" w:cs="Arial"/>
          <w:sz w:val="22"/>
          <w:szCs w:val="22"/>
          <w:lang w:val="es-MX"/>
        </w:rPr>
      </w:pPr>
      <w:r>
        <w:rPr>
          <w:rFonts w:ascii="Arial" w:hAnsi="Arial" w:cs="Arial"/>
          <w:sz w:val="22"/>
          <w:szCs w:val="22"/>
          <w:lang w:val="es-MX"/>
        </w:rPr>
        <w:t>La tienda en línea solo debe guardar los datos necesarios para devoluciones y reembolsos (como número de orden, folios o fecha).</w:t>
      </w:r>
    </w:p>
    <w:p>
      <w:pPr>
        <w:pStyle w:val="15"/>
        <w:spacing w:before="0" w:beforeAutospacing="0" w:after="0" w:afterAutospacing="0"/>
        <w:ind w:left="360"/>
        <w:jc w:val="both"/>
        <w:rPr>
          <w:rFonts w:ascii="Arial" w:hAnsi="Arial" w:cs="Arial"/>
          <w:sz w:val="22"/>
          <w:szCs w:val="22"/>
          <w:lang w:val="es-MX"/>
        </w:rPr>
      </w:pPr>
    </w:p>
    <w:p>
      <w:pPr>
        <w:numPr>
          <w:ilvl w:val="0"/>
          <w:numId w:val="12"/>
        </w:numPr>
        <w:jc w:val="both"/>
        <w:rPr>
          <w:rStyle w:val="24"/>
          <w:rFonts w:ascii="Arial" w:hAnsi="Arial" w:cs="Arial"/>
          <w:b w:val="0"/>
          <w:bCs w:val="0"/>
          <w:sz w:val="22"/>
          <w:szCs w:val="22"/>
        </w:rPr>
      </w:pPr>
      <w:r>
        <w:rPr>
          <w:rStyle w:val="24"/>
          <w:rFonts w:ascii="Arial" w:hAnsi="Arial" w:cs="Arial"/>
          <w:sz w:val="22"/>
          <w:szCs w:val="22"/>
        </w:rPr>
        <w:t>Instalar alertas de actividades sospechosa</w:t>
      </w:r>
    </w:p>
    <w:p>
      <w:pPr>
        <w:pStyle w:val="40"/>
        <w:jc w:val="both"/>
        <w:rPr>
          <w:rFonts w:ascii="Arial" w:hAnsi="Arial" w:cs="Arial"/>
        </w:rPr>
      </w:pPr>
      <w:r>
        <w:rPr>
          <w:rFonts w:ascii="Arial" w:hAnsi="Arial" w:cs="Arial"/>
        </w:rPr>
        <w:t xml:space="preserve">Se implementarán alertas para detectar actividades, como transacciones de la misma IP o diferentes pedidos provenientes de la misma persona con distintas tarjetas de crédito/débito. </w:t>
      </w:r>
      <w:bookmarkEnd w:id="0"/>
      <w:bookmarkEnd w:id="1"/>
      <w:bookmarkEnd w:id="2"/>
      <w:bookmarkStart w:id="3" w:name="_Toc380998934"/>
    </w:p>
    <w:p>
      <w:pPr>
        <w:pStyle w:val="40"/>
        <w:jc w:val="both"/>
        <w:rPr>
          <w:rFonts w:ascii="Arial" w:hAnsi="Arial" w:cs="Arial"/>
        </w:rPr>
      </w:pPr>
    </w:p>
    <w:p>
      <w:pPr>
        <w:pStyle w:val="40"/>
        <w:autoSpaceDE w:val="0"/>
        <w:autoSpaceDN w:val="0"/>
        <w:adjustRightInd w:val="0"/>
        <w:spacing w:after="0" w:line="240" w:lineRule="auto"/>
        <w:ind w:left="0"/>
        <w:jc w:val="both"/>
        <w:rPr>
          <w:rFonts w:ascii="Arial" w:hAnsi="Arial" w:cs="Arial"/>
          <w:i/>
        </w:rPr>
      </w:pPr>
      <w:r>
        <w:rPr>
          <w:rFonts w:ascii="Arial" w:hAnsi="Arial" w:cs="Arial"/>
        </w:rPr>
        <w:t>Asae también le ofrece el servicio de hosteo de la infraestructura para la tienda de Comercio Electrónico, así como el certificado de seguridad con un costo adicional al desarrollo de la solución.</w:t>
      </w:r>
    </w:p>
    <w:p>
      <w:pPr>
        <w:widowControl w:val="0"/>
        <w:suppressAutoHyphens/>
        <w:autoSpaceDE w:val="0"/>
        <w:jc w:val="both"/>
        <w:rPr>
          <w:rFonts w:ascii="Arial" w:hAnsi="Arial" w:cs="Arial"/>
          <w:b/>
          <w:sz w:val="22"/>
          <w:szCs w:val="22"/>
        </w:rPr>
      </w:pPr>
    </w:p>
    <w:p>
      <w:pPr>
        <w:widowControl w:val="0"/>
        <w:suppressAutoHyphens/>
        <w:autoSpaceDE w:val="0"/>
        <w:jc w:val="both"/>
        <w:rPr>
          <w:rFonts w:ascii="Arial" w:hAnsi="Arial" w:cs="Arial"/>
          <w:b/>
          <w:sz w:val="22"/>
          <w:szCs w:val="22"/>
        </w:rPr>
      </w:pPr>
    </w:p>
    <w:p>
      <w:pPr>
        <w:widowControl w:val="0"/>
        <w:suppressAutoHyphens/>
        <w:autoSpaceDE w:val="0"/>
        <w:jc w:val="both"/>
        <w:rPr>
          <w:rFonts w:ascii="Arial" w:hAnsi="Arial" w:cs="Arial"/>
          <w:b/>
          <w:sz w:val="22"/>
          <w:szCs w:val="22"/>
        </w:rPr>
      </w:pPr>
      <w:r>
        <w:rPr>
          <w:rFonts w:ascii="Arial" w:hAnsi="Arial" w:cs="Arial"/>
          <w:b/>
          <w:sz w:val="22"/>
          <w:szCs w:val="22"/>
        </w:rPr>
        <w:t>Entregables</w:t>
      </w:r>
    </w:p>
    <w:p>
      <w:pPr>
        <w:pStyle w:val="40"/>
        <w:numPr>
          <w:ilvl w:val="0"/>
          <w:numId w:val="13"/>
        </w:numPr>
        <w:autoSpaceDE w:val="0"/>
        <w:autoSpaceDN w:val="0"/>
        <w:adjustRightInd w:val="0"/>
        <w:jc w:val="both"/>
        <w:rPr>
          <w:rFonts w:ascii="Arial" w:hAnsi="Arial" w:cs="Arial"/>
          <w:lang w:eastAsia="es-ES"/>
        </w:rPr>
      </w:pPr>
      <w:r>
        <w:rPr>
          <w:rFonts w:ascii="Arial" w:hAnsi="Arial" w:cs="Arial"/>
        </w:rPr>
        <w:t xml:space="preserve">Entrega del sistema desarrollado y puesto en operando en las instalaciones que el cliente decida. </w:t>
      </w:r>
    </w:p>
    <w:p>
      <w:pPr>
        <w:pStyle w:val="40"/>
        <w:numPr>
          <w:ilvl w:val="0"/>
          <w:numId w:val="13"/>
        </w:numPr>
        <w:autoSpaceDE w:val="0"/>
        <w:autoSpaceDN w:val="0"/>
        <w:adjustRightInd w:val="0"/>
        <w:jc w:val="both"/>
        <w:rPr>
          <w:rFonts w:ascii="Arial" w:hAnsi="Arial" w:cs="Arial"/>
          <w:lang w:eastAsia="es-ES"/>
        </w:rPr>
      </w:pPr>
      <w:r>
        <w:rPr>
          <w:rFonts w:ascii="Arial" w:hAnsi="Arial" w:cs="Arial"/>
        </w:rPr>
        <w:t xml:space="preserve">Manual de usuario final  </w:t>
      </w:r>
    </w:p>
    <w:p>
      <w:pPr>
        <w:pStyle w:val="40"/>
        <w:numPr>
          <w:ilvl w:val="0"/>
          <w:numId w:val="13"/>
        </w:numPr>
        <w:autoSpaceDE w:val="0"/>
        <w:autoSpaceDN w:val="0"/>
        <w:adjustRightInd w:val="0"/>
        <w:jc w:val="both"/>
        <w:rPr>
          <w:rFonts w:ascii="Arial" w:hAnsi="Arial" w:cs="Arial"/>
          <w:lang w:eastAsia="es-ES"/>
        </w:rPr>
      </w:pPr>
      <w:r>
        <w:rPr>
          <w:rFonts w:ascii="Arial" w:hAnsi="Arial" w:cs="Arial"/>
          <w:lang w:eastAsia="es-ES"/>
        </w:rPr>
        <w:t>Manual</w:t>
      </w:r>
      <w:bookmarkStart w:id="4" w:name="_Toc478071511"/>
      <w:r>
        <w:rPr>
          <w:rFonts w:ascii="Arial" w:hAnsi="Arial" w:cs="Arial"/>
          <w:lang w:eastAsia="es-ES"/>
        </w:rPr>
        <w:t xml:space="preserve"> Técnico</w:t>
      </w:r>
    </w:p>
    <w:p>
      <w:pPr>
        <w:autoSpaceDE w:val="0"/>
        <w:autoSpaceDN w:val="0"/>
        <w:adjustRightInd w:val="0"/>
        <w:jc w:val="both"/>
        <w:rPr>
          <w:rFonts w:ascii="Arial" w:hAnsi="Arial" w:cs="Arial"/>
          <w:lang w:eastAsia="es-ES"/>
        </w:rPr>
      </w:pPr>
      <w:r>
        <w:rPr>
          <w:rFonts w:ascii="Arial" w:hAnsi="Arial" w:cs="Arial"/>
          <w:lang w:eastAsia="es-ES"/>
        </w:rPr>
        <w:t>Servicios adicionales en caso de contratación.</w:t>
      </w:r>
    </w:p>
    <w:p>
      <w:pPr>
        <w:pStyle w:val="40"/>
        <w:numPr>
          <w:ilvl w:val="0"/>
          <w:numId w:val="13"/>
        </w:numPr>
        <w:autoSpaceDE w:val="0"/>
        <w:autoSpaceDN w:val="0"/>
        <w:adjustRightInd w:val="0"/>
        <w:jc w:val="both"/>
        <w:rPr>
          <w:rFonts w:ascii="Arial" w:hAnsi="Arial" w:cs="Arial"/>
          <w:lang w:eastAsia="es-ES"/>
        </w:rPr>
      </w:pPr>
      <w:r>
        <w:rPr>
          <w:rFonts w:ascii="Arial" w:hAnsi="Arial" w:cs="Arial"/>
          <w:lang w:eastAsia="es-ES"/>
        </w:rPr>
        <w:t>Hosteo de la solución de Comercio Electrónico</w:t>
      </w:r>
    </w:p>
    <w:p>
      <w:pPr>
        <w:pStyle w:val="40"/>
        <w:numPr>
          <w:ilvl w:val="0"/>
          <w:numId w:val="13"/>
        </w:numPr>
        <w:autoSpaceDE w:val="0"/>
        <w:autoSpaceDN w:val="0"/>
        <w:adjustRightInd w:val="0"/>
        <w:jc w:val="both"/>
        <w:rPr>
          <w:rFonts w:ascii="Arial" w:hAnsi="Arial" w:cs="Arial"/>
          <w:lang w:eastAsia="es-ES"/>
        </w:rPr>
      </w:pPr>
      <w:r>
        <w:rPr>
          <w:rFonts w:ascii="Arial" w:hAnsi="Arial" w:cs="Arial"/>
          <w:lang w:eastAsia="es-ES"/>
        </w:rPr>
        <w:t>Integración del certificado de seguridad</w:t>
      </w:r>
    </w:p>
    <w:p>
      <w:pPr>
        <w:pStyle w:val="40"/>
        <w:numPr>
          <w:ilvl w:val="0"/>
          <w:numId w:val="13"/>
        </w:numPr>
        <w:autoSpaceDE w:val="0"/>
        <w:autoSpaceDN w:val="0"/>
        <w:adjustRightInd w:val="0"/>
        <w:jc w:val="both"/>
        <w:rPr>
          <w:rFonts w:ascii="Arial" w:hAnsi="Arial" w:cs="Arial"/>
          <w:lang w:eastAsia="es-ES"/>
        </w:rPr>
      </w:pPr>
      <w:r>
        <w:rPr>
          <w:rFonts w:ascii="Arial" w:hAnsi="Arial" w:cs="Arial"/>
          <w:lang w:eastAsia="es-ES"/>
        </w:rPr>
        <w:t xml:space="preserve">Póliza anual de Soporte y Mantenimiento de la solución </w:t>
      </w:r>
    </w:p>
    <w:bookmarkEnd w:id="4"/>
    <w:p>
      <w:pPr>
        <w:keepNext/>
        <w:spacing w:line="260" w:lineRule="exact"/>
        <w:ind w:left="360" w:hanging="360"/>
        <w:jc w:val="both"/>
        <w:outlineLvl w:val="0"/>
        <w:rPr>
          <w:rFonts w:ascii="Arial" w:hAnsi="Arial" w:cs="Arial"/>
          <w:b/>
          <w:bCs/>
          <w:sz w:val="22"/>
          <w:szCs w:val="22"/>
          <w:lang w:eastAsia="en-US"/>
        </w:rPr>
      </w:pPr>
    </w:p>
    <w:p>
      <w:pPr>
        <w:keepNext/>
        <w:ind w:left="360" w:hanging="360"/>
        <w:jc w:val="both"/>
        <w:outlineLvl w:val="0"/>
        <w:rPr>
          <w:rFonts w:ascii="Arial" w:hAnsi="Arial" w:cs="Arial"/>
          <w:b/>
          <w:bCs/>
          <w:sz w:val="22"/>
          <w:szCs w:val="22"/>
          <w:lang w:eastAsia="en-US"/>
        </w:rPr>
      </w:pPr>
      <w:r>
        <w:rPr>
          <w:rFonts w:ascii="Arial" w:hAnsi="Arial" w:cs="Arial"/>
          <w:b/>
          <w:bCs/>
          <w:sz w:val="22"/>
          <w:szCs w:val="22"/>
          <w:lang w:eastAsia="en-US"/>
        </w:rPr>
        <w:t>Supuestos/Requerimientos</w:t>
      </w:r>
    </w:p>
    <w:p>
      <w:pPr>
        <w:jc w:val="both"/>
        <w:rPr>
          <w:rFonts w:ascii="Arial" w:hAnsi="Arial" w:cs="Arial"/>
          <w:sz w:val="22"/>
          <w:szCs w:val="22"/>
          <w:lang w:eastAsia="en-US"/>
        </w:rPr>
      </w:pPr>
      <w:r>
        <w:rPr>
          <w:rFonts w:ascii="Arial" w:hAnsi="Arial" w:cs="Arial"/>
          <w:sz w:val="22"/>
          <w:szCs w:val="22"/>
          <w:lang w:eastAsia="en-US"/>
        </w:rPr>
        <w:t>Es importante contar con una reunión inicial o reuniones para definir el alcance del sistema y documentar claramente los requerimientos y necesidades a cubrir, este primer documento es factor clave de éxito del proyecto. De acuerdo a estos requerimientos y al alcance acordado el precio del sistema y los tiempos pueden variar, mediante previo acuerdo con el Cliente.</w:t>
      </w:r>
    </w:p>
    <w:p>
      <w:pPr>
        <w:jc w:val="both"/>
        <w:rPr>
          <w:rFonts w:ascii="Arial" w:hAnsi="Arial" w:cs="Arial"/>
          <w:sz w:val="22"/>
          <w:szCs w:val="22"/>
          <w:lang w:eastAsia="en-US"/>
        </w:rPr>
      </w:pPr>
    </w:p>
    <w:p>
      <w:pPr>
        <w:tabs>
          <w:tab w:val="left" w:pos="559"/>
        </w:tabs>
        <w:contextualSpacing/>
        <w:jc w:val="both"/>
        <w:rPr>
          <w:rFonts w:ascii="Arial" w:hAnsi="Arial" w:cs="Arial"/>
          <w:sz w:val="22"/>
          <w:szCs w:val="22"/>
        </w:rPr>
      </w:pPr>
      <w:r>
        <w:rPr>
          <w:rFonts w:ascii="Arial" w:hAnsi="Arial" w:cs="Arial"/>
          <w:kern w:val="24"/>
          <w:sz w:val="22"/>
          <w:szCs w:val="22"/>
        </w:rPr>
        <w:t>Cualqui</w:t>
      </w:r>
      <w:r>
        <w:rPr>
          <w:rFonts w:ascii="Arial" w:hAnsi="Arial" w:cs="Arial"/>
          <w:spacing w:val="-1"/>
          <w:kern w:val="24"/>
          <w:sz w:val="22"/>
          <w:szCs w:val="22"/>
        </w:rPr>
        <w:t>e</w:t>
      </w:r>
      <w:r>
        <w:rPr>
          <w:rFonts w:ascii="Arial" w:hAnsi="Arial" w:cs="Arial"/>
          <w:kern w:val="24"/>
          <w:sz w:val="22"/>
          <w:szCs w:val="22"/>
        </w:rPr>
        <w:t>r de</w:t>
      </w:r>
      <w:r>
        <w:rPr>
          <w:rFonts w:ascii="Arial" w:hAnsi="Arial" w:cs="Arial"/>
          <w:spacing w:val="-6"/>
          <w:kern w:val="24"/>
          <w:sz w:val="22"/>
          <w:szCs w:val="22"/>
        </w:rPr>
        <w:t>s</w:t>
      </w:r>
      <w:r>
        <w:rPr>
          <w:rFonts w:ascii="Arial" w:hAnsi="Arial" w:cs="Arial"/>
          <w:kern w:val="24"/>
          <w:sz w:val="22"/>
          <w:szCs w:val="22"/>
        </w:rPr>
        <w:t>v</w:t>
      </w:r>
      <w:r>
        <w:rPr>
          <w:rFonts w:ascii="Arial" w:hAnsi="Arial" w:cs="Arial"/>
          <w:spacing w:val="-2"/>
          <w:kern w:val="24"/>
          <w:sz w:val="22"/>
          <w:szCs w:val="22"/>
        </w:rPr>
        <w:t>i</w:t>
      </w:r>
      <w:r>
        <w:rPr>
          <w:rFonts w:ascii="Arial" w:hAnsi="Arial" w:cs="Arial"/>
          <w:kern w:val="24"/>
          <w:sz w:val="22"/>
          <w:szCs w:val="22"/>
        </w:rPr>
        <w:t xml:space="preserve">ación por </w:t>
      </w:r>
      <w:r>
        <w:rPr>
          <w:rFonts w:ascii="Arial" w:hAnsi="Arial" w:cs="Arial"/>
          <w:spacing w:val="-2"/>
          <w:kern w:val="24"/>
          <w:sz w:val="22"/>
          <w:szCs w:val="22"/>
        </w:rPr>
        <w:t>c</w:t>
      </w:r>
      <w:r>
        <w:rPr>
          <w:rFonts w:ascii="Arial" w:hAnsi="Arial" w:cs="Arial"/>
          <w:spacing w:val="-3"/>
          <w:kern w:val="24"/>
          <w:sz w:val="22"/>
          <w:szCs w:val="22"/>
        </w:rPr>
        <w:t>a</w:t>
      </w:r>
      <w:r>
        <w:rPr>
          <w:rFonts w:ascii="Arial" w:hAnsi="Arial" w:cs="Arial"/>
          <w:kern w:val="24"/>
          <w:sz w:val="22"/>
          <w:szCs w:val="22"/>
        </w:rPr>
        <w:t>usas ajenas a Asae</w:t>
      </w:r>
      <w:r>
        <w:rPr>
          <w:rFonts w:ascii="Arial" w:hAnsi="Arial" w:cs="Arial"/>
          <w:spacing w:val="-1"/>
          <w:kern w:val="24"/>
          <w:sz w:val="22"/>
          <w:szCs w:val="22"/>
        </w:rPr>
        <w:t xml:space="preserve"> e</w:t>
      </w:r>
      <w:r>
        <w:rPr>
          <w:rFonts w:ascii="Arial" w:hAnsi="Arial" w:cs="Arial"/>
          <w:kern w:val="24"/>
          <w:sz w:val="22"/>
          <w:szCs w:val="22"/>
        </w:rPr>
        <w:t xml:space="preserve">n </w:t>
      </w:r>
      <w:r>
        <w:rPr>
          <w:rFonts w:ascii="Arial" w:hAnsi="Arial" w:cs="Arial"/>
          <w:spacing w:val="-10"/>
          <w:kern w:val="24"/>
          <w:sz w:val="22"/>
          <w:szCs w:val="22"/>
        </w:rPr>
        <w:t>f</w:t>
      </w:r>
      <w:r>
        <w:rPr>
          <w:rFonts w:ascii="Arial" w:hAnsi="Arial" w:cs="Arial"/>
          <w:kern w:val="24"/>
          <w:sz w:val="22"/>
          <w:szCs w:val="22"/>
        </w:rPr>
        <w:t>e</w:t>
      </w:r>
      <w:r>
        <w:rPr>
          <w:rFonts w:ascii="Arial" w:hAnsi="Arial" w:cs="Arial"/>
          <w:spacing w:val="-2"/>
          <w:kern w:val="24"/>
          <w:sz w:val="22"/>
          <w:szCs w:val="22"/>
        </w:rPr>
        <w:t>c</w:t>
      </w:r>
      <w:r>
        <w:rPr>
          <w:rFonts w:ascii="Arial" w:hAnsi="Arial" w:cs="Arial"/>
          <w:kern w:val="24"/>
          <w:sz w:val="22"/>
          <w:szCs w:val="22"/>
        </w:rPr>
        <w:t xml:space="preserve">has que </w:t>
      </w:r>
      <w:r>
        <w:rPr>
          <w:rFonts w:ascii="Arial" w:hAnsi="Arial" w:cs="Arial"/>
          <w:spacing w:val="-3"/>
          <w:kern w:val="24"/>
          <w:sz w:val="22"/>
          <w:szCs w:val="22"/>
        </w:rPr>
        <w:t>a</w:t>
      </w:r>
      <w:r>
        <w:rPr>
          <w:rFonts w:ascii="Arial" w:hAnsi="Arial" w:cs="Arial"/>
          <w:spacing w:val="-10"/>
          <w:kern w:val="24"/>
          <w:sz w:val="22"/>
          <w:szCs w:val="22"/>
        </w:rPr>
        <w:t>f</w:t>
      </w:r>
      <w:r>
        <w:rPr>
          <w:rFonts w:ascii="Arial" w:hAnsi="Arial" w:cs="Arial"/>
          <w:kern w:val="24"/>
          <w:sz w:val="22"/>
          <w:szCs w:val="22"/>
        </w:rPr>
        <w:t>e</w:t>
      </w:r>
      <w:r>
        <w:rPr>
          <w:rFonts w:ascii="Arial" w:hAnsi="Arial" w:cs="Arial"/>
          <w:spacing w:val="-2"/>
          <w:kern w:val="24"/>
          <w:sz w:val="22"/>
          <w:szCs w:val="22"/>
        </w:rPr>
        <w:t>c</w:t>
      </w:r>
      <w:r>
        <w:rPr>
          <w:rFonts w:ascii="Arial" w:hAnsi="Arial" w:cs="Arial"/>
          <w:spacing w:val="-5"/>
          <w:kern w:val="24"/>
          <w:sz w:val="22"/>
          <w:szCs w:val="22"/>
        </w:rPr>
        <w:t>t</w:t>
      </w:r>
      <w:r>
        <w:rPr>
          <w:rFonts w:ascii="Arial" w:hAnsi="Arial" w:cs="Arial"/>
          <w:kern w:val="24"/>
          <w:sz w:val="22"/>
          <w:szCs w:val="22"/>
        </w:rPr>
        <w:t xml:space="preserve">e </w:t>
      </w:r>
      <w:r>
        <w:rPr>
          <w:rFonts w:ascii="Arial" w:hAnsi="Arial" w:cs="Arial"/>
          <w:spacing w:val="-1"/>
          <w:kern w:val="24"/>
          <w:sz w:val="22"/>
          <w:szCs w:val="22"/>
        </w:rPr>
        <w:t xml:space="preserve">la </w:t>
      </w:r>
      <w:r>
        <w:rPr>
          <w:rFonts w:ascii="Arial" w:hAnsi="Arial" w:cs="Arial"/>
          <w:kern w:val="24"/>
          <w:sz w:val="22"/>
          <w:szCs w:val="22"/>
        </w:rPr>
        <w:t>du</w:t>
      </w:r>
      <w:r>
        <w:rPr>
          <w:rFonts w:ascii="Arial" w:hAnsi="Arial" w:cs="Arial"/>
          <w:spacing w:val="-8"/>
          <w:kern w:val="24"/>
          <w:sz w:val="22"/>
          <w:szCs w:val="22"/>
        </w:rPr>
        <w:t>r</w:t>
      </w:r>
      <w:r>
        <w:rPr>
          <w:rFonts w:ascii="Arial" w:hAnsi="Arial" w:cs="Arial"/>
          <w:kern w:val="24"/>
          <w:sz w:val="22"/>
          <w:szCs w:val="22"/>
        </w:rPr>
        <w:t>aci</w:t>
      </w:r>
      <w:r>
        <w:rPr>
          <w:rFonts w:ascii="Arial" w:hAnsi="Arial" w:cs="Arial"/>
          <w:spacing w:val="-3"/>
          <w:kern w:val="24"/>
          <w:sz w:val="22"/>
          <w:szCs w:val="22"/>
        </w:rPr>
        <w:t>ó</w:t>
      </w:r>
      <w:r>
        <w:rPr>
          <w:rFonts w:ascii="Arial" w:hAnsi="Arial" w:cs="Arial"/>
          <w:kern w:val="24"/>
          <w:sz w:val="22"/>
          <w:szCs w:val="22"/>
        </w:rPr>
        <w:t>n</w:t>
      </w:r>
      <w:r>
        <w:rPr>
          <w:rFonts w:ascii="Arial" w:hAnsi="Arial" w:cs="Arial"/>
          <w:spacing w:val="9"/>
          <w:kern w:val="24"/>
          <w:sz w:val="22"/>
          <w:szCs w:val="22"/>
        </w:rPr>
        <w:t xml:space="preserve"> </w:t>
      </w:r>
      <w:r>
        <w:rPr>
          <w:rFonts w:ascii="Arial" w:hAnsi="Arial" w:cs="Arial"/>
          <w:spacing w:val="-5"/>
          <w:kern w:val="24"/>
          <w:sz w:val="22"/>
          <w:szCs w:val="22"/>
        </w:rPr>
        <w:t>t</w:t>
      </w:r>
      <w:r>
        <w:rPr>
          <w:rFonts w:ascii="Arial" w:hAnsi="Arial" w:cs="Arial"/>
          <w:kern w:val="24"/>
          <w:sz w:val="22"/>
          <w:szCs w:val="22"/>
        </w:rPr>
        <w:t>o</w:t>
      </w:r>
      <w:r>
        <w:rPr>
          <w:rFonts w:ascii="Arial" w:hAnsi="Arial" w:cs="Arial"/>
          <w:spacing w:val="-5"/>
          <w:kern w:val="24"/>
          <w:sz w:val="22"/>
          <w:szCs w:val="22"/>
        </w:rPr>
        <w:t>t</w:t>
      </w:r>
      <w:r>
        <w:rPr>
          <w:rFonts w:ascii="Arial" w:hAnsi="Arial" w:cs="Arial"/>
          <w:kern w:val="24"/>
          <w:sz w:val="22"/>
          <w:szCs w:val="22"/>
        </w:rPr>
        <w:t>al</w:t>
      </w:r>
      <w:r>
        <w:rPr>
          <w:rFonts w:ascii="Arial" w:hAnsi="Arial" w:cs="Arial"/>
          <w:spacing w:val="5"/>
          <w:kern w:val="24"/>
          <w:sz w:val="22"/>
          <w:szCs w:val="22"/>
        </w:rPr>
        <w:t xml:space="preserve"> </w:t>
      </w:r>
      <w:r>
        <w:rPr>
          <w:rFonts w:ascii="Arial" w:hAnsi="Arial" w:cs="Arial"/>
          <w:kern w:val="24"/>
          <w:sz w:val="22"/>
          <w:szCs w:val="22"/>
        </w:rPr>
        <w:t>del</w:t>
      </w:r>
      <w:r>
        <w:rPr>
          <w:rFonts w:ascii="Arial" w:hAnsi="Arial" w:cs="Arial"/>
          <w:spacing w:val="7"/>
          <w:kern w:val="24"/>
          <w:sz w:val="22"/>
          <w:szCs w:val="22"/>
        </w:rPr>
        <w:t xml:space="preserve"> </w:t>
      </w:r>
      <w:r>
        <w:rPr>
          <w:rFonts w:ascii="Arial" w:hAnsi="Arial" w:cs="Arial"/>
          <w:kern w:val="24"/>
          <w:sz w:val="22"/>
          <w:szCs w:val="22"/>
        </w:rPr>
        <w:t>p</w:t>
      </w:r>
      <w:r>
        <w:rPr>
          <w:rFonts w:ascii="Arial" w:hAnsi="Arial" w:cs="Arial"/>
          <w:spacing w:val="-8"/>
          <w:kern w:val="24"/>
          <w:sz w:val="22"/>
          <w:szCs w:val="22"/>
        </w:rPr>
        <w:t>r</w:t>
      </w:r>
      <w:r>
        <w:rPr>
          <w:rFonts w:ascii="Arial" w:hAnsi="Arial" w:cs="Arial"/>
          <w:spacing w:val="-5"/>
          <w:kern w:val="24"/>
          <w:sz w:val="22"/>
          <w:szCs w:val="22"/>
        </w:rPr>
        <w:t>o</w:t>
      </w:r>
      <w:r>
        <w:rPr>
          <w:rFonts w:ascii="Arial" w:hAnsi="Arial" w:cs="Arial"/>
          <w:spacing w:val="-4"/>
          <w:kern w:val="24"/>
          <w:sz w:val="22"/>
          <w:szCs w:val="22"/>
        </w:rPr>
        <w:t>y</w:t>
      </w:r>
      <w:r>
        <w:rPr>
          <w:rFonts w:ascii="Arial" w:hAnsi="Arial" w:cs="Arial"/>
          <w:kern w:val="24"/>
          <w:sz w:val="22"/>
          <w:szCs w:val="22"/>
        </w:rPr>
        <w:t>ec</w:t>
      </w:r>
      <w:r>
        <w:rPr>
          <w:rFonts w:ascii="Arial" w:hAnsi="Arial" w:cs="Arial"/>
          <w:spacing w:val="-4"/>
          <w:kern w:val="24"/>
          <w:sz w:val="22"/>
          <w:szCs w:val="22"/>
        </w:rPr>
        <w:t>t</w:t>
      </w:r>
      <w:r>
        <w:rPr>
          <w:rFonts w:ascii="Arial" w:hAnsi="Arial" w:cs="Arial"/>
          <w:kern w:val="24"/>
          <w:sz w:val="22"/>
          <w:szCs w:val="22"/>
        </w:rPr>
        <w:t>o</w:t>
      </w:r>
      <w:r>
        <w:rPr>
          <w:rFonts w:ascii="Arial" w:hAnsi="Arial" w:cs="Arial"/>
          <w:spacing w:val="-1"/>
          <w:kern w:val="24"/>
          <w:sz w:val="22"/>
          <w:szCs w:val="22"/>
        </w:rPr>
        <w:t xml:space="preserve"> s</w:t>
      </w:r>
      <w:r>
        <w:rPr>
          <w:rFonts w:ascii="Arial" w:hAnsi="Arial" w:cs="Arial"/>
          <w:kern w:val="24"/>
          <w:sz w:val="22"/>
          <w:szCs w:val="22"/>
        </w:rPr>
        <w:t>e</w:t>
      </w:r>
      <w:r>
        <w:rPr>
          <w:rFonts w:ascii="Arial" w:hAnsi="Arial" w:cs="Arial"/>
          <w:spacing w:val="7"/>
          <w:kern w:val="24"/>
          <w:sz w:val="22"/>
          <w:szCs w:val="22"/>
        </w:rPr>
        <w:t xml:space="preserve"> </w:t>
      </w:r>
      <w:r>
        <w:rPr>
          <w:rFonts w:ascii="Arial" w:hAnsi="Arial" w:cs="Arial"/>
          <w:spacing w:val="-6"/>
          <w:kern w:val="24"/>
          <w:sz w:val="22"/>
          <w:szCs w:val="22"/>
        </w:rPr>
        <w:t>v</w:t>
      </w:r>
      <w:r>
        <w:rPr>
          <w:rFonts w:ascii="Arial" w:hAnsi="Arial" w:cs="Arial"/>
          <w:kern w:val="24"/>
          <w:sz w:val="22"/>
          <w:szCs w:val="22"/>
        </w:rPr>
        <w:t>al</w:t>
      </w:r>
      <w:r>
        <w:rPr>
          <w:rFonts w:ascii="Arial" w:hAnsi="Arial" w:cs="Arial"/>
          <w:spacing w:val="-2"/>
          <w:kern w:val="24"/>
          <w:sz w:val="22"/>
          <w:szCs w:val="22"/>
        </w:rPr>
        <w:t>i</w:t>
      </w:r>
      <w:r>
        <w:rPr>
          <w:rFonts w:ascii="Arial" w:hAnsi="Arial" w:cs="Arial"/>
          <w:kern w:val="24"/>
          <w:sz w:val="22"/>
          <w:szCs w:val="22"/>
        </w:rPr>
        <w:t>da</w:t>
      </w:r>
      <w:r>
        <w:rPr>
          <w:rFonts w:ascii="Arial" w:hAnsi="Arial" w:cs="Arial"/>
          <w:spacing w:val="-8"/>
          <w:kern w:val="24"/>
          <w:sz w:val="22"/>
          <w:szCs w:val="22"/>
        </w:rPr>
        <w:t>r</w:t>
      </w:r>
      <w:r>
        <w:rPr>
          <w:rFonts w:ascii="Arial" w:hAnsi="Arial" w:cs="Arial"/>
          <w:kern w:val="24"/>
          <w:sz w:val="22"/>
          <w:szCs w:val="22"/>
        </w:rPr>
        <w:t>á</w:t>
      </w:r>
      <w:r>
        <w:rPr>
          <w:rFonts w:ascii="Arial" w:hAnsi="Arial" w:cs="Arial"/>
          <w:spacing w:val="8"/>
          <w:kern w:val="24"/>
          <w:sz w:val="22"/>
          <w:szCs w:val="22"/>
        </w:rPr>
        <w:t xml:space="preserve"> </w:t>
      </w:r>
      <w:r>
        <w:rPr>
          <w:rFonts w:ascii="Arial" w:hAnsi="Arial" w:cs="Arial"/>
          <w:spacing w:val="-4"/>
          <w:kern w:val="24"/>
          <w:sz w:val="22"/>
          <w:szCs w:val="22"/>
        </w:rPr>
        <w:t>c</w:t>
      </w:r>
      <w:r>
        <w:rPr>
          <w:rFonts w:ascii="Arial" w:hAnsi="Arial" w:cs="Arial"/>
          <w:kern w:val="24"/>
          <w:sz w:val="22"/>
          <w:szCs w:val="22"/>
        </w:rPr>
        <w:t>on</w:t>
      </w:r>
      <w:r>
        <w:rPr>
          <w:rFonts w:ascii="Arial" w:hAnsi="Arial" w:cs="Arial"/>
          <w:spacing w:val="4"/>
          <w:kern w:val="24"/>
          <w:sz w:val="22"/>
          <w:szCs w:val="22"/>
        </w:rPr>
        <w:t xml:space="preserve"> </w:t>
      </w:r>
      <w:r>
        <w:rPr>
          <w:rFonts w:ascii="Arial" w:hAnsi="Arial" w:cs="Arial"/>
          <w:kern w:val="24"/>
          <w:sz w:val="22"/>
          <w:szCs w:val="22"/>
        </w:rPr>
        <w:t>el Cliente pa</w:t>
      </w:r>
      <w:r>
        <w:rPr>
          <w:rFonts w:ascii="Arial" w:hAnsi="Arial" w:cs="Arial"/>
          <w:spacing w:val="-8"/>
          <w:kern w:val="24"/>
          <w:sz w:val="22"/>
          <w:szCs w:val="22"/>
        </w:rPr>
        <w:t>r</w:t>
      </w:r>
      <w:r>
        <w:rPr>
          <w:rFonts w:ascii="Arial" w:hAnsi="Arial" w:cs="Arial"/>
          <w:kern w:val="24"/>
          <w:sz w:val="22"/>
          <w:szCs w:val="22"/>
        </w:rPr>
        <w:t xml:space="preserve">a que </w:t>
      </w:r>
      <w:r>
        <w:rPr>
          <w:rFonts w:ascii="Arial" w:hAnsi="Arial" w:cs="Arial"/>
          <w:spacing w:val="-1"/>
          <w:kern w:val="24"/>
          <w:sz w:val="22"/>
          <w:szCs w:val="22"/>
        </w:rPr>
        <w:t>e</w:t>
      </w:r>
      <w:r>
        <w:rPr>
          <w:rFonts w:ascii="Arial" w:hAnsi="Arial" w:cs="Arial"/>
          <w:kern w:val="24"/>
          <w:sz w:val="22"/>
          <w:szCs w:val="22"/>
        </w:rPr>
        <w:t>n</w:t>
      </w:r>
      <w:r>
        <w:rPr>
          <w:rFonts w:ascii="Arial" w:hAnsi="Arial" w:cs="Arial"/>
          <w:spacing w:val="-1"/>
          <w:kern w:val="24"/>
          <w:sz w:val="22"/>
          <w:szCs w:val="22"/>
        </w:rPr>
        <w:t xml:space="preserve"> s</w:t>
      </w:r>
      <w:r>
        <w:rPr>
          <w:rFonts w:ascii="Arial" w:hAnsi="Arial" w:cs="Arial"/>
          <w:kern w:val="24"/>
          <w:sz w:val="22"/>
          <w:szCs w:val="22"/>
        </w:rPr>
        <w:t>u</w:t>
      </w:r>
      <w:r>
        <w:rPr>
          <w:rFonts w:ascii="Arial" w:hAnsi="Arial" w:cs="Arial"/>
          <w:spacing w:val="1"/>
          <w:kern w:val="24"/>
          <w:sz w:val="22"/>
          <w:szCs w:val="22"/>
        </w:rPr>
        <w:t xml:space="preserve"> </w:t>
      </w:r>
      <w:r>
        <w:rPr>
          <w:rFonts w:ascii="Arial" w:hAnsi="Arial" w:cs="Arial"/>
          <w:spacing w:val="-2"/>
          <w:kern w:val="24"/>
          <w:sz w:val="22"/>
          <w:szCs w:val="22"/>
        </w:rPr>
        <w:t>c</w:t>
      </w:r>
      <w:r>
        <w:rPr>
          <w:rFonts w:ascii="Arial" w:hAnsi="Arial" w:cs="Arial"/>
          <w:kern w:val="24"/>
          <w:sz w:val="22"/>
          <w:szCs w:val="22"/>
        </w:rPr>
        <w:t>aso</w:t>
      </w:r>
      <w:r>
        <w:rPr>
          <w:rFonts w:ascii="Arial" w:hAnsi="Arial" w:cs="Arial"/>
          <w:spacing w:val="-3"/>
          <w:kern w:val="24"/>
          <w:sz w:val="22"/>
          <w:szCs w:val="22"/>
        </w:rPr>
        <w:t xml:space="preserve"> </w:t>
      </w:r>
      <w:r>
        <w:rPr>
          <w:rFonts w:ascii="Arial" w:hAnsi="Arial" w:cs="Arial"/>
          <w:spacing w:val="-1"/>
          <w:kern w:val="24"/>
          <w:sz w:val="22"/>
          <w:szCs w:val="22"/>
        </w:rPr>
        <w:t>s</w:t>
      </w:r>
      <w:r>
        <w:rPr>
          <w:rFonts w:ascii="Arial" w:hAnsi="Arial" w:cs="Arial"/>
          <w:kern w:val="24"/>
          <w:sz w:val="22"/>
          <w:szCs w:val="22"/>
        </w:rPr>
        <w:t>e</w:t>
      </w:r>
      <w:r>
        <w:rPr>
          <w:rFonts w:ascii="Arial" w:hAnsi="Arial" w:cs="Arial"/>
          <w:spacing w:val="2"/>
          <w:kern w:val="24"/>
          <w:sz w:val="22"/>
          <w:szCs w:val="22"/>
        </w:rPr>
        <w:t xml:space="preserve"> </w:t>
      </w:r>
      <w:r>
        <w:rPr>
          <w:rFonts w:ascii="Arial" w:hAnsi="Arial" w:cs="Arial"/>
          <w:spacing w:val="-2"/>
          <w:kern w:val="24"/>
          <w:sz w:val="22"/>
          <w:szCs w:val="22"/>
        </w:rPr>
        <w:t>c</w:t>
      </w:r>
      <w:r>
        <w:rPr>
          <w:rFonts w:ascii="Arial" w:hAnsi="Arial" w:cs="Arial"/>
          <w:kern w:val="24"/>
          <w:sz w:val="22"/>
          <w:szCs w:val="22"/>
        </w:rPr>
        <w:t>ons</w:t>
      </w:r>
      <w:r>
        <w:rPr>
          <w:rFonts w:ascii="Arial" w:hAnsi="Arial" w:cs="Arial"/>
          <w:spacing w:val="-2"/>
          <w:kern w:val="24"/>
          <w:sz w:val="22"/>
          <w:szCs w:val="22"/>
        </w:rPr>
        <w:t>i</w:t>
      </w:r>
      <w:r>
        <w:rPr>
          <w:rFonts w:ascii="Arial" w:hAnsi="Arial" w:cs="Arial"/>
          <w:kern w:val="24"/>
          <w:sz w:val="22"/>
          <w:szCs w:val="22"/>
        </w:rPr>
        <w:t>de</w:t>
      </w:r>
      <w:r>
        <w:rPr>
          <w:rFonts w:ascii="Arial" w:hAnsi="Arial" w:cs="Arial"/>
          <w:spacing w:val="-8"/>
          <w:kern w:val="24"/>
          <w:sz w:val="22"/>
          <w:szCs w:val="22"/>
        </w:rPr>
        <w:t>r</w:t>
      </w:r>
      <w:r>
        <w:rPr>
          <w:rFonts w:ascii="Arial" w:hAnsi="Arial" w:cs="Arial"/>
          <w:kern w:val="24"/>
          <w:sz w:val="22"/>
          <w:szCs w:val="22"/>
        </w:rPr>
        <w:t xml:space="preserve">e </w:t>
      </w:r>
      <w:r>
        <w:rPr>
          <w:rFonts w:ascii="Arial" w:hAnsi="Arial" w:cs="Arial"/>
          <w:spacing w:val="-1"/>
          <w:kern w:val="24"/>
          <w:sz w:val="22"/>
          <w:szCs w:val="22"/>
        </w:rPr>
        <w:t>e</w:t>
      </w:r>
      <w:r>
        <w:rPr>
          <w:rFonts w:ascii="Arial" w:hAnsi="Arial" w:cs="Arial"/>
          <w:kern w:val="24"/>
          <w:sz w:val="22"/>
          <w:szCs w:val="22"/>
        </w:rPr>
        <w:t>l</w:t>
      </w:r>
      <w:r>
        <w:rPr>
          <w:rFonts w:ascii="Arial" w:hAnsi="Arial" w:cs="Arial"/>
          <w:spacing w:val="2"/>
          <w:kern w:val="24"/>
          <w:sz w:val="22"/>
          <w:szCs w:val="22"/>
        </w:rPr>
        <w:t xml:space="preserve"> impacto en </w:t>
      </w:r>
      <w:r>
        <w:rPr>
          <w:rFonts w:ascii="Arial" w:hAnsi="Arial" w:cs="Arial"/>
          <w:spacing w:val="-2"/>
          <w:kern w:val="24"/>
          <w:sz w:val="22"/>
          <w:szCs w:val="22"/>
        </w:rPr>
        <w:t>c</w:t>
      </w:r>
      <w:r>
        <w:rPr>
          <w:rFonts w:ascii="Arial" w:hAnsi="Arial" w:cs="Arial"/>
          <w:kern w:val="24"/>
          <w:sz w:val="22"/>
          <w:szCs w:val="22"/>
        </w:rPr>
        <w:t>o</w:t>
      </w:r>
      <w:r>
        <w:rPr>
          <w:rFonts w:ascii="Arial" w:hAnsi="Arial" w:cs="Arial"/>
          <w:spacing w:val="-6"/>
          <w:kern w:val="24"/>
          <w:sz w:val="22"/>
          <w:szCs w:val="22"/>
        </w:rPr>
        <w:t>s</w:t>
      </w:r>
      <w:r>
        <w:rPr>
          <w:rFonts w:ascii="Arial" w:hAnsi="Arial" w:cs="Arial"/>
          <w:spacing w:val="-5"/>
          <w:kern w:val="24"/>
          <w:sz w:val="22"/>
          <w:szCs w:val="22"/>
        </w:rPr>
        <w:t>t</w:t>
      </w:r>
      <w:r>
        <w:rPr>
          <w:rFonts w:ascii="Arial" w:hAnsi="Arial" w:cs="Arial"/>
          <w:kern w:val="24"/>
          <w:sz w:val="22"/>
          <w:szCs w:val="22"/>
        </w:rPr>
        <w:t>o</w:t>
      </w:r>
      <w:r>
        <w:rPr>
          <w:rFonts w:ascii="Arial" w:hAnsi="Arial" w:cs="Arial"/>
          <w:spacing w:val="-2"/>
          <w:kern w:val="24"/>
          <w:sz w:val="22"/>
          <w:szCs w:val="22"/>
        </w:rPr>
        <w:t xml:space="preserve"> y tiempo c</w:t>
      </w:r>
      <w:r>
        <w:rPr>
          <w:rFonts w:ascii="Arial" w:hAnsi="Arial" w:cs="Arial"/>
          <w:kern w:val="24"/>
          <w:sz w:val="22"/>
          <w:szCs w:val="22"/>
        </w:rPr>
        <w:t>or</w:t>
      </w:r>
      <w:r>
        <w:rPr>
          <w:rFonts w:ascii="Arial" w:hAnsi="Arial" w:cs="Arial"/>
          <w:spacing w:val="-6"/>
          <w:kern w:val="24"/>
          <w:sz w:val="22"/>
          <w:szCs w:val="22"/>
        </w:rPr>
        <w:t>r</w:t>
      </w:r>
      <w:r>
        <w:rPr>
          <w:rFonts w:ascii="Arial" w:hAnsi="Arial" w:cs="Arial"/>
          <w:kern w:val="24"/>
          <w:sz w:val="22"/>
          <w:szCs w:val="22"/>
        </w:rPr>
        <w:t>espondi</w:t>
      </w:r>
      <w:r>
        <w:rPr>
          <w:rFonts w:ascii="Arial" w:hAnsi="Arial" w:cs="Arial"/>
          <w:spacing w:val="-1"/>
          <w:kern w:val="24"/>
          <w:sz w:val="22"/>
          <w:szCs w:val="22"/>
        </w:rPr>
        <w:t>e</w:t>
      </w:r>
      <w:r>
        <w:rPr>
          <w:rFonts w:ascii="Arial" w:hAnsi="Arial" w:cs="Arial"/>
          <w:spacing w:val="-5"/>
          <w:kern w:val="24"/>
          <w:sz w:val="22"/>
          <w:szCs w:val="22"/>
        </w:rPr>
        <w:t>nt</w:t>
      </w:r>
      <w:r>
        <w:rPr>
          <w:rFonts w:ascii="Arial" w:hAnsi="Arial" w:cs="Arial"/>
          <w:kern w:val="24"/>
          <w:sz w:val="22"/>
          <w:szCs w:val="22"/>
        </w:rPr>
        <w:t>e.</w:t>
      </w: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Se requerirá de la disponibilidad de una persona designada como Responsable del proyecto por parte del Cliente para la revisión y aprobación de las actividades que así lo requieran y asegurar que los objetivos del proyecto se cumplan.</w:t>
      </w:r>
    </w:p>
    <w:p>
      <w:pPr>
        <w:jc w:val="both"/>
        <w:rPr>
          <w:rFonts w:ascii="Arial" w:hAnsi="Arial" w:cs="Arial"/>
          <w:sz w:val="22"/>
          <w:szCs w:val="22"/>
        </w:rPr>
      </w:pPr>
    </w:p>
    <w:p>
      <w:pPr>
        <w:jc w:val="both"/>
        <w:rPr>
          <w:rFonts w:ascii="Arial" w:hAnsi="Arial" w:cs="Arial"/>
          <w:kern w:val="24"/>
          <w:sz w:val="22"/>
          <w:szCs w:val="22"/>
        </w:rPr>
      </w:pPr>
      <w:r>
        <w:rPr>
          <w:rFonts w:ascii="Arial" w:hAnsi="Arial" w:cs="Arial"/>
          <w:spacing w:val="-11"/>
          <w:kern w:val="24"/>
          <w:sz w:val="22"/>
          <w:szCs w:val="22"/>
        </w:rPr>
        <w:t>P</w:t>
      </w:r>
      <w:r>
        <w:rPr>
          <w:rFonts w:ascii="Arial" w:hAnsi="Arial" w:cs="Arial"/>
          <w:kern w:val="24"/>
          <w:sz w:val="22"/>
          <w:szCs w:val="22"/>
        </w:rPr>
        <w:t>a</w:t>
      </w:r>
      <w:r>
        <w:rPr>
          <w:rFonts w:ascii="Arial" w:hAnsi="Arial" w:cs="Arial"/>
          <w:spacing w:val="-8"/>
          <w:kern w:val="24"/>
          <w:sz w:val="22"/>
          <w:szCs w:val="22"/>
        </w:rPr>
        <w:t>r</w:t>
      </w:r>
      <w:r>
        <w:rPr>
          <w:rFonts w:ascii="Arial" w:hAnsi="Arial" w:cs="Arial"/>
          <w:kern w:val="24"/>
          <w:sz w:val="22"/>
          <w:szCs w:val="22"/>
        </w:rPr>
        <w:t>a d</w:t>
      </w:r>
      <w:r>
        <w:rPr>
          <w:rFonts w:ascii="Arial" w:hAnsi="Arial" w:cs="Arial"/>
          <w:spacing w:val="-2"/>
          <w:kern w:val="24"/>
          <w:sz w:val="22"/>
          <w:szCs w:val="22"/>
        </w:rPr>
        <w:t>a</w:t>
      </w:r>
      <w:r>
        <w:rPr>
          <w:rFonts w:ascii="Arial" w:hAnsi="Arial" w:cs="Arial"/>
          <w:kern w:val="24"/>
          <w:sz w:val="22"/>
          <w:szCs w:val="22"/>
        </w:rPr>
        <w:t>r inic</w:t>
      </w:r>
      <w:r>
        <w:rPr>
          <w:rFonts w:ascii="Arial" w:hAnsi="Arial" w:cs="Arial"/>
          <w:spacing w:val="-1"/>
          <w:kern w:val="24"/>
          <w:sz w:val="22"/>
          <w:szCs w:val="22"/>
        </w:rPr>
        <w:t>i</w:t>
      </w:r>
      <w:r>
        <w:rPr>
          <w:rFonts w:ascii="Arial" w:hAnsi="Arial" w:cs="Arial"/>
          <w:kern w:val="24"/>
          <w:sz w:val="22"/>
          <w:szCs w:val="22"/>
        </w:rPr>
        <w:t xml:space="preserve">o al proyecto, </w:t>
      </w:r>
      <w:r>
        <w:rPr>
          <w:rFonts w:ascii="Arial" w:hAnsi="Arial" w:cs="Arial"/>
          <w:spacing w:val="-1"/>
          <w:kern w:val="24"/>
          <w:sz w:val="22"/>
          <w:szCs w:val="22"/>
        </w:rPr>
        <w:t>s</w:t>
      </w:r>
      <w:r>
        <w:rPr>
          <w:rFonts w:ascii="Arial" w:hAnsi="Arial" w:cs="Arial"/>
          <w:kern w:val="24"/>
          <w:sz w:val="22"/>
          <w:szCs w:val="22"/>
        </w:rPr>
        <w:t>e</w:t>
      </w:r>
      <w:r>
        <w:rPr>
          <w:rFonts w:ascii="Arial" w:hAnsi="Arial" w:cs="Arial"/>
          <w:spacing w:val="36"/>
          <w:kern w:val="24"/>
          <w:sz w:val="22"/>
          <w:szCs w:val="22"/>
        </w:rPr>
        <w:t xml:space="preserve"> </w:t>
      </w:r>
      <w:r>
        <w:rPr>
          <w:rFonts w:ascii="Arial" w:hAnsi="Arial" w:cs="Arial"/>
          <w:kern w:val="24"/>
          <w:sz w:val="22"/>
          <w:szCs w:val="22"/>
        </w:rPr>
        <w:t>debe</w:t>
      </w:r>
      <w:r>
        <w:rPr>
          <w:rFonts w:ascii="Arial" w:hAnsi="Arial" w:cs="Arial"/>
          <w:spacing w:val="-8"/>
          <w:kern w:val="24"/>
          <w:sz w:val="22"/>
          <w:szCs w:val="22"/>
        </w:rPr>
        <w:t>r</w:t>
      </w:r>
      <w:r>
        <w:rPr>
          <w:rFonts w:ascii="Arial" w:hAnsi="Arial" w:cs="Arial"/>
          <w:kern w:val="24"/>
          <w:sz w:val="22"/>
          <w:szCs w:val="22"/>
        </w:rPr>
        <w:t>á</w:t>
      </w:r>
      <w:r>
        <w:rPr>
          <w:rFonts w:ascii="Arial" w:hAnsi="Arial" w:cs="Arial"/>
          <w:spacing w:val="32"/>
          <w:kern w:val="24"/>
          <w:sz w:val="22"/>
          <w:szCs w:val="22"/>
        </w:rPr>
        <w:t xml:space="preserve"> </w:t>
      </w:r>
      <w:r>
        <w:rPr>
          <w:rFonts w:ascii="Arial" w:hAnsi="Arial" w:cs="Arial"/>
          <w:spacing w:val="-2"/>
          <w:kern w:val="24"/>
          <w:sz w:val="22"/>
          <w:szCs w:val="22"/>
        </w:rPr>
        <w:t>c</w:t>
      </w:r>
      <w:r>
        <w:rPr>
          <w:rFonts w:ascii="Arial" w:hAnsi="Arial" w:cs="Arial"/>
          <w:kern w:val="24"/>
          <w:sz w:val="22"/>
          <w:szCs w:val="22"/>
        </w:rPr>
        <w:t>o</w:t>
      </w:r>
      <w:r>
        <w:rPr>
          <w:rFonts w:ascii="Arial" w:hAnsi="Arial" w:cs="Arial"/>
          <w:spacing w:val="-5"/>
          <w:kern w:val="24"/>
          <w:sz w:val="22"/>
          <w:szCs w:val="22"/>
        </w:rPr>
        <w:t>nt</w:t>
      </w:r>
      <w:r>
        <w:rPr>
          <w:rFonts w:ascii="Arial" w:hAnsi="Arial" w:cs="Arial"/>
          <w:kern w:val="24"/>
          <w:sz w:val="22"/>
          <w:szCs w:val="22"/>
        </w:rPr>
        <w:t xml:space="preserve">ar </w:t>
      </w:r>
      <w:r>
        <w:rPr>
          <w:rFonts w:ascii="Arial" w:hAnsi="Arial" w:cs="Arial"/>
          <w:spacing w:val="-2"/>
          <w:kern w:val="24"/>
          <w:sz w:val="22"/>
          <w:szCs w:val="22"/>
        </w:rPr>
        <w:t>c</w:t>
      </w:r>
      <w:r>
        <w:rPr>
          <w:rFonts w:ascii="Arial" w:hAnsi="Arial" w:cs="Arial"/>
          <w:spacing w:val="-3"/>
          <w:kern w:val="24"/>
          <w:sz w:val="22"/>
          <w:szCs w:val="22"/>
        </w:rPr>
        <w:t>o</w:t>
      </w:r>
      <w:r>
        <w:rPr>
          <w:rFonts w:ascii="Arial" w:hAnsi="Arial" w:cs="Arial"/>
          <w:kern w:val="24"/>
          <w:sz w:val="22"/>
          <w:szCs w:val="22"/>
        </w:rPr>
        <w:t>n la aceptación de la propuesta o la correspondiente orden de compra</w:t>
      </w:r>
    </w:p>
    <w:p>
      <w:pPr>
        <w:jc w:val="both"/>
        <w:rPr>
          <w:rFonts w:ascii="Arial" w:hAnsi="Arial" w:cs="Arial"/>
          <w:sz w:val="22"/>
          <w:szCs w:val="22"/>
          <w:lang w:eastAsia="en-US"/>
        </w:rPr>
      </w:pPr>
    </w:p>
    <w:p>
      <w:pPr>
        <w:jc w:val="both"/>
        <w:rPr>
          <w:rFonts w:ascii="Arial" w:hAnsi="Arial" w:cs="Arial"/>
          <w:sz w:val="22"/>
          <w:szCs w:val="22"/>
          <w:lang w:eastAsia="en-US"/>
        </w:rPr>
      </w:pPr>
    </w:p>
    <w:p>
      <w:pPr>
        <w:jc w:val="both"/>
        <w:rPr>
          <w:rFonts w:ascii="Arial" w:hAnsi="Arial" w:cs="Arial"/>
          <w:b/>
          <w:sz w:val="22"/>
          <w:szCs w:val="22"/>
        </w:rPr>
      </w:pPr>
      <w:r>
        <w:rPr>
          <w:rFonts w:ascii="Arial" w:hAnsi="Arial" w:cs="Arial"/>
          <w:b/>
          <w:sz w:val="22"/>
          <w:szCs w:val="22"/>
        </w:rPr>
        <w:t>Administración de problemas y control de cambios</w:t>
      </w:r>
    </w:p>
    <w:p>
      <w:pPr>
        <w:tabs>
          <w:tab w:val="left" w:pos="2385"/>
        </w:tabs>
        <w:jc w:val="both"/>
        <w:rPr>
          <w:rFonts w:ascii="Arial" w:hAnsi="Arial" w:cs="Arial"/>
          <w:sz w:val="22"/>
          <w:szCs w:val="22"/>
        </w:rPr>
      </w:pPr>
      <w:r>
        <w:rPr>
          <w:rFonts w:ascii="Arial" w:hAnsi="Arial" w:cs="Arial"/>
          <w:sz w:val="22"/>
          <w:szCs w:val="22"/>
        </w:rPr>
        <w:t>Durante el proyecto aparecen asuntos que están fuera del alcance del trabajo comprometido, para asegurar que estos asuntos sean canalizados con el apropiado cuidado y mantener el alcance del proyecto cuidadosamente dentro de los precios y tiempos establecidos, se empleara un proceso formal de control de cambios, el proceso tendrá los siguientes pasos:</w:t>
      </w:r>
    </w:p>
    <w:p>
      <w:pPr>
        <w:numPr>
          <w:ilvl w:val="0"/>
          <w:numId w:val="14"/>
        </w:numPr>
        <w:jc w:val="both"/>
        <w:rPr>
          <w:rFonts w:ascii="Arial" w:hAnsi="Arial" w:cs="Arial"/>
          <w:sz w:val="22"/>
          <w:szCs w:val="22"/>
        </w:rPr>
      </w:pPr>
      <w:r>
        <w:rPr>
          <w:rFonts w:ascii="Arial" w:hAnsi="Arial" w:cs="Arial"/>
          <w:sz w:val="22"/>
          <w:szCs w:val="22"/>
        </w:rPr>
        <w:t>Identificar y documentar el cambio</w:t>
      </w:r>
    </w:p>
    <w:p>
      <w:pPr>
        <w:numPr>
          <w:ilvl w:val="0"/>
          <w:numId w:val="14"/>
        </w:numPr>
        <w:jc w:val="both"/>
        <w:rPr>
          <w:rFonts w:ascii="Arial" w:hAnsi="Arial" w:cs="Arial"/>
          <w:sz w:val="22"/>
          <w:szCs w:val="22"/>
        </w:rPr>
      </w:pPr>
      <w:r>
        <w:rPr>
          <w:rFonts w:ascii="Arial" w:hAnsi="Arial" w:cs="Arial"/>
          <w:sz w:val="22"/>
          <w:szCs w:val="22"/>
        </w:rPr>
        <w:t>Evaluar si es factible realizar el cambio</w:t>
      </w:r>
    </w:p>
    <w:p>
      <w:pPr>
        <w:numPr>
          <w:ilvl w:val="0"/>
          <w:numId w:val="14"/>
        </w:numPr>
        <w:jc w:val="both"/>
        <w:rPr>
          <w:rFonts w:ascii="Arial" w:hAnsi="Arial" w:cs="Arial"/>
          <w:sz w:val="22"/>
          <w:szCs w:val="22"/>
        </w:rPr>
      </w:pPr>
      <w:r>
        <w:rPr>
          <w:rFonts w:ascii="Arial" w:hAnsi="Arial" w:cs="Arial"/>
          <w:sz w:val="22"/>
          <w:szCs w:val="22"/>
        </w:rPr>
        <w:t>Estimar esfuerzo requerido</w:t>
      </w:r>
    </w:p>
    <w:p>
      <w:pPr>
        <w:numPr>
          <w:ilvl w:val="0"/>
          <w:numId w:val="14"/>
        </w:numPr>
        <w:jc w:val="both"/>
        <w:rPr>
          <w:rFonts w:ascii="Arial" w:hAnsi="Arial" w:cs="Arial"/>
          <w:sz w:val="22"/>
          <w:szCs w:val="22"/>
        </w:rPr>
      </w:pPr>
      <w:r>
        <w:rPr>
          <w:rFonts w:ascii="Arial" w:hAnsi="Arial" w:cs="Arial"/>
          <w:sz w:val="22"/>
          <w:szCs w:val="22"/>
        </w:rPr>
        <w:t>Adecuar la propuesta económica</w:t>
      </w:r>
    </w:p>
    <w:p>
      <w:pPr>
        <w:numPr>
          <w:ilvl w:val="0"/>
          <w:numId w:val="14"/>
        </w:numPr>
        <w:jc w:val="both"/>
        <w:rPr>
          <w:rFonts w:ascii="Arial" w:hAnsi="Arial" w:cs="Arial"/>
          <w:sz w:val="22"/>
          <w:szCs w:val="22"/>
        </w:rPr>
      </w:pPr>
      <w:r>
        <w:rPr>
          <w:rFonts w:ascii="Arial" w:hAnsi="Arial" w:cs="Arial"/>
          <w:sz w:val="22"/>
          <w:szCs w:val="22"/>
        </w:rPr>
        <w:t>Aprobar / No Aprobar.</w:t>
      </w:r>
    </w:p>
    <w:p>
      <w:pPr>
        <w:keepNext/>
        <w:spacing w:line="260" w:lineRule="exact"/>
        <w:jc w:val="both"/>
        <w:outlineLvl w:val="0"/>
        <w:rPr>
          <w:rFonts w:ascii="Arial" w:hAnsi="Arial" w:cs="Arial"/>
          <w:b/>
          <w:bCs/>
          <w:sz w:val="22"/>
          <w:szCs w:val="22"/>
          <w:lang w:eastAsia="en-US"/>
        </w:rPr>
      </w:pPr>
    </w:p>
    <w:p>
      <w:pPr>
        <w:keepNext/>
        <w:spacing w:line="260" w:lineRule="exact"/>
        <w:ind w:left="360" w:hanging="360"/>
        <w:jc w:val="both"/>
        <w:outlineLvl w:val="0"/>
        <w:rPr>
          <w:rFonts w:ascii="Arial" w:hAnsi="Arial" w:cs="Arial"/>
          <w:b/>
          <w:bCs/>
          <w:sz w:val="22"/>
          <w:szCs w:val="22"/>
          <w:lang w:eastAsia="en-US"/>
        </w:rPr>
      </w:pPr>
    </w:p>
    <w:p>
      <w:pPr>
        <w:keepNext/>
        <w:spacing w:line="260" w:lineRule="exact"/>
        <w:ind w:left="360" w:hanging="360"/>
        <w:jc w:val="both"/>
        <w:outlineLvl w:val="0"/>
        <w:rPr>
          <w:rFonts w:ascii="Arial" w:hAnsi="Arial" w:cs="Arial"/>
          <w:b/>
          <w:bCs/>
          <w:sz w:val="22"/>
          <w:szCs w:val="22"/>
          <w:lang w:eastAsia="en-US"/>
        </w:rPr>
      </w:pPr>
      <w:r>
        <w:rPr>
          <w:rFonts w:ascii="Arial" w:hAnsi="Arial" w:cs="Arial"/>
          <w:b/>
          <w:bCs/>
          <w:sz w:val="22"/>
          <w:szCs w:val="22"/>
          <w:lang w:eastAsia="en-US"/>
        </w:rPr>
        <w:t>Fuera de Alcance</w:t>
      </w:r>
    </w:p>
    <w:p>
      <w:pPr>
        <w:contextualSpacing/>
        <w:jc w:val="both"/>
        <w:rPr>
          <w:rFonts w:ascii="Arial" w:hAnsi="Arial" w:cs="Arial"/>
          <w:b/>
          <w:sz w:val="22"/>
          <w:szCs w:val="22"/>
        </w:rPr>
      </w:pPr>
      <w:r>
        <w:rPr>
          <w:rFonts w:ascii="Arial" w:hAnsi="Arial" w:eastAsia="Calibri" w:cs="Arial"/>
          <w:sz w:val="22"/>
          <w:szCs w:val="22"/>
          <w:lang w:eastAsia="en-US"/>
        </w:rPr>
        <w:t>Dentro de este servicio de consultoría para la instalación</w:t>
      </w:r>
      <w:r>
        <w:rPr>
          <w:rFonts w:ascii="Arial" w:hAnsi="Arial" w:cs="Arial"/>
          <w:b/>
          <w:sz w:val="22"/>
          <w:szCs w:val="22"/>
        </w:rPr>
        <w:t>:</w:t>
      </w:r>
    </w:p>
    <w:p>
      <w:pPr>
        <w:pStyle w:val="40"/>
        <w:numPr>
          <w:ilvl w:val="0"/>
          <w:numId w:val="15"/>
        </w:numPr>
        <w:jc w:val="both"/>
        <w:rPr>
          <w:rFonts w:ascii="Arial" w:hAnsi="Arial" w:eastAsia="Calibri" w:cs="Arial"/>
          <w:spacing w:val="-2"/>
          <w:kern w:val="24"/>
          <w:lang w:eastAsia="en-US"/>
        </w:rPr>
      </w:pPr>
      <w:r>
        <w:rPr>
          <w:rFonts w:ascii="Arial" w:hAnsi="Arial" w:eastAsia="Calibri" w:cs="Arial"/>
          <w:spacing w:val="-2"/>
          <w:kern w:val="24"/>
          <w:lang w:eastAsia="en-US"/>
        </w:rPr>
        <w:t>Cua</w:t>
      </w:r>
      <w:r>
        <w:rPr>
          <w:rFonts w:ascii="Arial" w:hAnsi="Arial" w:eastAsia="Calibri" w:cs="Arial"/>
          <w:kern w:val="24"/>
          <w:lang w:eastAsia="en-US"/>
        </w:rPr>
        <w:t>l</w:t>
      </w:r>
      <w:r>
        <w:rPr>
          <w:rFonts w:ascii="Arial" w:hAnsi="Arial" w:eastAsia="Calibri" w:cs="Arial"/>
          <w:spacing w:val="-2"/>
          <w:kern w:val="24"/>
          <w:lang w:eastAsia="en-US"/>
        </w:rPr>
        <w:t>qu</w:t>
      </w:r>
      <w:r>
        <w:rPr>
          <w:rFonts w:ascii="Arial" w:hAnsi="Arial" w:eastAsia="Calibri" w:cs="Arial"/>
          <w:kern w:val="24"/>
          <w:lang w:eastAsia="en-US"/>
        </w:rPr>
        <w:t>i</w:t>
      </w:r>
      <w:r>
        <w:rPr>
          <w:rFonts w:ascii="Arial" w:hAnsi="Arial" w:eastAsia="Calibri" w:cs="Arial"/>
          <w:spacing w:val="-2"/>
          <w:kern w:val="24"/>
          <w:lang w:eastAsia="en-US"/>
        </w:rPr>
        <w:t>er</w:t>
      </w:r>
      <w:r>
        <w:rPr>
          <w:rFonts w:ascii="Arial" w:hAnsi="Arial" w:eastAsia="Calibri" w:cs="Arial"/>
          <w:spacing w:val="-5"/>
          <w:kern w:val="24"/>
          <w:lang w:eastAsia="en-US"/>
        </w:rPr>
        <w:t xml:space="preserve"> </w:t>
      </w:r>
      <w:r>
        <w:rPr>
          <w:rFonts w:ascii="Arial" w:hAnsi="Arial" w:eastAsia="Calibri" w:cs="Arial"/>
          <w:spacing w:val="-2"/>
          <w:kern w:val="24"/>
          <w:lang w:eastAsia="en-US"/>
        </w:rPr>
        <w:t>tipo</w:t>
      </w:r>
      <w:r>
        <w:rPr>
          <w:rFonts w:ascii="Arial" w:hAnsi="Arial" w:eastAsia="Calibri" w:cs="Arial"/>
          <w:spacing w:val="-1"/>
          <w:kern w:val="24"/>
          <w:lang w:eastAsia="en-US"/>
        </w:rPr>
        <w:t xml:space="preserve"> </w:t>
      </w:r>
      <w:r>
        <w:rPr>
          <w:rFonts w:ascii="Arial" w:hAnsi="Arial" w:eastAsia="Calibri" w:cs="Arial"/>
          <w:spacing w:val="-2"/>
          <w:kern w:val="24"/>
          <w:lang w:eastAsia="en-US"/>
        </w:rPr>
        <w:t>de</w:t>
      </w:r>
      <w:r>
        <w:rPr>
          <w:rFonts w:ascii="Arial" w:hAnsi="Arial" w:eastAsia="Calibri" w:cs="Arial"/>
          <w:spacing w:val="1"/>
          <w:kern w:val="24"/>
          <w:lang w:eastAsia="en-US"/>
        </w:rPr>
        <w:t xml:space="preserve"> </w:t>
      </w:r>
      <w:r>
        <w:rPr>
          <w:rFonts w:ascii="Arial" w:hAnsi="Arial" w:eastAsia="Calibri" w:cs="Arial"/>
          <w:spacing w:val="-2"/>
          <w:kern w:val="24"/>
          <w:lang w:eastAsia="en-US"/>
        </w:rPr>
        <w:t>actividad</w:t>
      </w:r>
      <w:r>
        <w:rPr>
          <w:rFonts w:ascii="Arial" w:hAnsi="Arial" w:eastAsia="Calibri" w:cs="Arial"/>
          <w:spacing w:val="3"/>
          <w:kern w:val="24"/>
          <w:lang w:eastAsia="en-US"/>
        </w:rPr>
        <w:t xml:space="preserve"> adicional o no especificado en esta propuesta.</w:t>
      </w:r>
    </w:p>
    <w:p>
      <w:pPr>
        <w:pStyle w:val="40"/>
        <w:numPr>
          <w:ilvl w:val="0"/>
          <w:numId w:val="15"/>
        </w:numPr>
        <w:jc w:val="both"/>
        <w:rPr>
          <w:rFonts w:ascii="Arial" w:hAnsi="Arial" w:eastAsia="Calibri" w:cs="Arial"/>
          <w:spacing w:val="-2"/>
          <w:kern w:val="24"/>
          <w:lang w:eastAsia="en-US"/>
        </w:rPr>
      </w:pPr>
      <w:r>
        <w:rPr>
          <w:rFonts w:ascii="Arial" w:hAnsi="Arial" w:eastAsia="Calibri" w:cs="Arial"/>
          <w:kern w:val="24"/>
          <w:lang w:eastAsia="en-US"/>
        </w:rPr>
        <w:t>Cua</w:t>
      </w:r>
      <w:r>
        <w:rPr>
          <w:rFonts w:ascii="Arial" w:hAnsi="Arial" w:eastAsia="Calibri" w:cs="Arial"/>
          <w:spacing w:val="-1"/>
          <w:kern w:val="24"/>
          <w:lang w:eastAsia="en-US"/>
        </w:rPr>
        <w:t>l</w:t>
      </w:r>
      <w:r>
        <w:rPr>
          <w:rFonts w:ascii="Arial" w:hAnsi="Arial" w:eastAsia="Calibri" w:cs="Arial"/>
          <w:kern w:val="24"/>
          <w:lang w:eastAsia="en-US"/>
        </w:rPr>
        <w:t>qu</w:t>
      </w:r>
      <w:r>
        <w:rPr>
          <w:rFonts w:ascii="Arial" w:hAnsi="Arial" w:eastAsia="Calibri" w:cs="Arial"/>
          <w:spacing w:val="-1"/>
          <w:kern w:val="24"/>
          <w:lang w:eastAsia="en-US"/>
        </w:rPr>
        <w:t>i</w:t>
      </w:r>
      <w:r>
        <w:rPr>
          <w:rFonts w:ascii="Arial" w:hAnsi="Arial" w:eastAsia="Calibri" w:cs="Arial"/>
          <w:spacing w:val="-2"/>
          <w:kern w:val="24"/>
          <w:lang w:eastAsia="en-US"/>
        </w:rPr>
        <w:t>er</w:t>
      </w:r>
      <w:r>
        <w:rPr>
          <w:rFonts w:ascii="Arial" w:hAnsi="Arial" w:eastAsia="Calibri" w:cs="Arial"/>
          <w:spacing w:val="4"/>
          <w:kern w:val="24"/>
          <w:lang w:eastAsia="en-US"/>
        </w:rPr>
        <w:t xml:space="preserve"> </w:t>
      </w:r>
      <w:r>
        <w:rPr>
          <w:rFonts w:ascii="Arial" w:hAnsi="Arial" w:eastAsia="Calibri" w:cs="Arial"/>
          <w:kern w:val="24"/>
          <w:lang w:eastAsia="en-US"/>
        </w:rPr>
        <w:t>t</w:t>
      </w:r>
      <w:r>
        <w:rPr>
          <w:rFonts w:ascii="Arial" w:hAnsi="Arial" w:eastAsia="Calibri" w:cs="Arial"/>
          <w:spacing w:val="-2"/>
          <w:kern w:val="24"/>
          <w:lang w:eastAsia="en-US"/>
        </w:rPr>
        <w:t>i</w:t>
      </w:r>
      <w:r>
        <w:rPr>
          <w:rFonts w:ascii="Arial" w:hAnsi="Arial" w:eastAsia="Calibri" w:cs="Arial"/>
          <w:kern w:val="24"/>
          <w:lang w:eastAsia="en-US"/>
        </w:rPr>
        <w:t>po</w:t>
      </w:r>
      <w:r>
        <w:rPr>
          <w:rFonts w:ascii="Arial" w:hAnsi="Arial" w:eastAsia="Calibri" w:cs="Arial"/>
          <w:spacing w:val="2"/>
          <w:kern w:val="24"/>
          <w:lang w:eastAsia="en-US"/>
        </w:rPr>
        <w:t xml:space="preserve"> </w:t>
      </w:r>
      <w:r>
        <w:rPr>
          <w:rFonts w:ascii="Arial" w:hAnsi="Arial" w:eastAsia="Calibri" w:cs="Arial"/>
          <w:spacing w:val="-2"/>
          <w:kern w:val="24"/>
          <w:lang w:eastAsia="en-US"/>
        </w:rPr>
        <w:t>de</w:t>
      </w:r>
      <w:r>
        <w:rPr>
          <w:rFonts w:ascii="Arial" w:hAnsi="Arial" w:eastAsia="Calibri" w:cs="Arial"/>
          <w:spacing w:val="1"/>
          <w:kern w:val="24"/>
          <w:lang w:eastAsia="en-US"/>
        </w:rPr>
        <w:t xml:space="preserve"> </w:t>
      </w:r>
      <w:r>
        <w:rPr>
          <w:rFonts w:ascii="Arial" w:hAnsi="Arial" w:eastAsia="Calibri" w:cs="Arial"/>
          <w:spacing w:val="-8"/>
          <w:kern w:val="24"/>
          <w:lang w:eastAsia="en-US"/>
        </w:rPr>
        <w:t>r</w:t>
      </w:r>
      <w:r>
        <w:rPr>
          <w:rFonts w:ascii="Arial" w:hAnsi="Arial" w:eastAsia="Calibri" w:cs="Arial"/>
          <w:spacing w:val="-2"/>
          <w:kern w:val="24"/>
          <w:lang w:eastAsia="en-US"/>
        </w:rPr>
        <w:t>e</w:t>
      </w:r>
      <w:r>
        <w:rPr>
          <w:rFonts w:ascii="Arial" w:hAnsi="Arial" w:eastAsia="Calibri" w:cs="Arial"/>
          <w:spacing w:val="-1"/>
          <w:kern w:val="24"/>
          <w:lang w:eastAsia="en-US"/>
        </w:rPr>
        <w:t>q</w:t>
      </w:r>
      <w:r>
        <w:rPr>
          <w:rFonts w:ascii="Arial" w:hAnsi="Arial" w:eastAsia="Calibri" w:cs="Arial"/>
          <w:spacing w:val="-2"/>
          <w:kern w:val="24"/>
          <w:lang w:eastAsia="en-US"/>
        </w:rPr>
        <w:t>u</w:t>
      </w:r>
      <w:r>
        <w:rPr>
          <w:rFonts w:ascii="Arial" w:hAnsi="Arial" w:eastAsia="Calibri" w:cs="Arial"/>
          <w:spacing w:val="-1"/>
          <w:kern w:val="24"/>
          <w:lang w:eastAsia="en-US"/>
        </w:rPr>
        <w:t>e</w:t>
      </w:r>
      <w:r>
        <w:rPr>
          <w:rFonts w:ascii="Arial" w:hAnsi="Arial" w:eastAsia="Calibri" w:cs="Arial"/>
          <w:kern w:val="24"/>
          <w:lang w:eastAsia="en-US"/>
        </w:rPr>
        <w:t>r</w:t>
      </w:r>
      <w:r>
        <w:rPr>
          <w:rFonts w:ascii="Arial" w:hAnsi="Arial" w:eastAsia="Calibri" w:cs="Arial"/>
          <w:spacing w:val="-2"/>
          <w:kern w:val="24"/>
          <w:lang w:eastAsia="en-US"/>
        </w:rPr>
        <w:t>i</w:t>
      </w:r>
      <w:r>
        <w:rPr>
          <w:rFonts w:ascii="Arial" w:hAnsi="Arial" w:eastAsia="Calibri" w:cs="Arial"/>
          <w:kern w:val="24"/>
          <w:lang w:eastAsia="en-US"/>
        </w:rPr>
        <w:t>mie</w:t>
      </w:r>
      <w:r>
        <w:rPr>
          <w:rFonts w:ascii="Arial" w:hAnsi="Arial" w:eastAsia="Calibri" w:cs="Arial"/>
          <w:spacing w:val="-2"/>
          <w:kern w:val="24"/>
          <w:lang w:eastAsia="en-US"/>
        </w:rPr>
        <w:t>n</w:t>
      </w:r>
      <w:r>
        <w:rPr>
          <w:rFonts w:ascii="Arial" w:hAnsi="Arial" w:eastAsia="Calibri" w:cs="Arial"/>
          <w:spacing w:val="-5"/>
          <w:kern w:val="24"/>
          <w:lang w:eastAsia="en-US"/>
        </w:rPr>
        <w:t>t</w:t>
      </w:r>
      <w:r>
        <w:rPr>
          <w:rFonts w:ascii="Arial" w:hAnsi="Arial" w:eastAsia="Calibri" w:cs="Arial"/>
          <w:kern w:val="24"/>
          <w:lang w:eastAsia="en-US"/>
        </w:rPr>
        <w:t>o</w:t>
      </w:r>
      <w:r>
        <w:rPr>
          <w:rFonts w:ascii="Arial" w:hAnsi="Arial" w:eastAsia="Calibri" w:cs="Arial"/>
          <w:spacing w:val="2"/>
          <w:kern w:val="24"/>
          <w:lang w:eastAsia="en-US"/>
        </w:rPr>
        <w:t xml:space="preserve"> </w:t>
      </w:r>
      <w:r>
        <w:rPr>
          <w:rFonts w:ascii="Arial" w:hAnsi="Arial" w:eastAsia="Calibri" w:cs="Arial"/>
          <w:kern w:val="24"/>
          <w:lang w:eastAsia="en-US"/>
        </w:rPr>
        <w:t>qu</w:t>
      </w:r>
      <w:r>
        <w:rPr>
          <w:rFonts w:ascii="Arial" w:hAnsi="Arial" w:eastAsia="Calibri" w:cs="Arial"/>
          <w:spacing w:val="-2"/>
          <w:kern w:val="24"/>
          <w:lang w:eastAsia="en-US"/>
        </w:rPr>
        <w:t>e</w:t>
      </w:r>
      <w:r>
        <w:rPr>
          <w:rFonts w:ascii="Arial" w:hAnsi="Arial" w:eastAsia="Calibri" w:cs="Arial"/>
          <w:spacing w:val="3"/>
          <w:kern w:val="24"/>
          <w:lang w:eastAsia="en-US"/>
        </w:rPr>
        <w:t xml:space="preserve"> </w:t>
      </w:r>
      <w:r>
        <w:rPr>
          <w:rFonts w:ascii="Arial" w:hAnsi="Arial" w:eastAsia="Calibri" w:cs="Arial"/>
          <w:spacing w:val="-2"/>
          <w:kern w:val="24"/>
          <w:lang w:eastAsia="en-US"/>
        </w:rPr>
        <w:t>e</w:t>
      </w:r>
      <w:r>
        <w:rPr>
          <w:rFonts w:ascii="Arial" w:hAnsi="Arial" w:eastAsia="Calibri" w:cs="Arial"/>
          <w:spacing w:val="-6"/>
          <w:kern w:val="24"/>
          <w:lang w:eastAsia="en-US"/>
        </w:rPr>
        <w:t>s</w:t>
      </w:r>
      <w:r>
        <w:rPr>
          <w:rFonts w:ascii="Arial" w:hAnsi="Arial" w:eastAsia="Calibri" w:cs="Arial"/>
          <w:spacing w:val="-8"/>
          <w:kern w:val="24"/>
          <w:lang w:eastAsia="en-US"/>
        </w:rPr>
        <w:t>t</w:t>
      </w:r>
      <w:r>
        <w:rPr>
          <w:rFonts w:ascii="Arial" w:hAnsi="Arial" w:eastAsia="Calibri" w:cs="Arial"/>
          <w:spacing w:val="-2"/>
          <w:kern w:val="24"/>
          <w:lang w:eastAsia="en-US"/>
        </w:rPr>
        <w:t>e</w:t>
      </w:r>
      <w:r>
        <w:rPr>
          <w:rFonts w:ascii="Arial" w:hAnsi="Arial" w:eastAsia="Calibri" w:cs="Arial"/>
          <w:spacing w:val="3"/>
          <w:kern w:val="24"/>
          <w:lang w:eastAsia="en-US"/>
        </w:rPr>
        <w:t xml:space="preserve"> </w:t>
      </w:r>
      <w:r>
        <w:rPr>
          <w:rFonts w:ascii="Arial" w:hAnsi="Arial" w:eastAsia="Calibri" w:cs="Arial"/>
          <w:kern w:val="24"/>
          <w:lang w:eastAsia="en-US"/>
        </w:rPr>
        <w:t>fu</w:t>
      </w:r>
      <w:r>
        <w:rPr>
          <w:rFonts w:ascii="Arial" w:hAnsi="Arial" w:eastAsia="Calibri" w:cs="Arial"/>
          <w:spacing w:val="-2"/>
          <w:kern w:val="24"/>
          <w:lang w:eastAsia="en-US"/>
        </w:rPr>
        <w:t>e</w:t>
      </w:r>
      <w:r>
        <w:rPr>
          <w:rFonts w:ascii="Arial" w:hAnsi="Arial" w:eastAsia="Calibri" w:cs="Arial"/>
          <w:spacing w:val="-9"/>
          <w:kern w:val="24"/>
          <w:lang w:eastAsia="en-US"/>
        </w:rPr>
        <w:t>r</w:t>
      </w:r>
      <w:r>
        <w:rPr>
          <w:rFonts w:ascii="Arial" w:hAnsi="Arial" w:eastAsia="Calibri" w:cs="Arial"/>
          <w:kern w:val="24"/>
          <w:lang w:eastAsia="en-US"/>
        </w:rPr>
        <w:t>a d</w:t>
      </w:r>
      <w:r>
        <w:rPr>
          <w:rFonts w:ascii="Arial" w:hAnsi="Arial" w:eastAsia="Calibri" w:cs="Arial"/>
          <w:spacing w:val="-2"/>
          <w:kern w:val="24"/>
          <w:lang w:eastAsia="en-US"/>
        </w:rPr>
        <w:t xml:space="preserve">e </w:t>
      </w:r>
      <w:r>
        <w:rPr>
          <w:rFonts w:ascii="Arial" w:hAnsi="Arial" w:eastAsia="Calibri" w:cs="Arial"/>
          <w:spacing w:val="-1"/>
          <w:kern w:val="24"/>
          <w:lang w:eastAsia="en-US"/>
        </w:rPr>
        <w:t>e</w:t>
      </w:r>
      <w:r>
        <w:rPr>
          <w:rFonts w:ascii="Arial" w:hAnsi="Arial" w:eastAsia="Calibri" w:cs="Arial"/>
          <w:spacing w:val="-4"/>
          <w:kern w:val="24"/>
          <w:lang w:eastAsia="en-US"/>
        </w:rPr>
        <w:t>s</w:t>
      </w:r>
      <w:r>
        <w:rPr>
          <w:rFonts w:ascii="Arial" w:hAnsi="Arial" w:eastAsia="Calibri" w:cs="Arial"/>
          <w:spacing w:val="-8"/>
          <w:kern w:val="24"/>
          <w:lang w:eastAsia="en-US"/>
        </w:rPr>
        <w:t>t</w:t>
      </w:r>
      <w:r>
        <w:rPr>
          <w:rFonts w:ascii="Arial" w:hAnsi="Arial" w:eastAsia="Calibri" w:cs="Arial"/>
          <w:spacing w:val="-2"/>
          <w:kern w:val="24"/>
          <w:lang w:eastAsia="en-US"/>
        </w:rPr>
        <w:t>e</w:t>
      </w:r>
      <w:r>
        <w:rPr>
          <w:rFonts w:ascii="Arial" w:hAnsi="Arial" w:eastAsia="Calibri" w:cs="Arial"/>
          <w:spacing w:val="3"/>
          <w:kern w:val="24"/>
          <w:lang w:eastAsia="en-US"/>
        </w:rPr>
        <w:t xml:space="preserve"> </w:t>
      </w:r>
      <w:r>
        <w:rPr>
          <w:rFonts w:ascii="Arial" w:hAnsi="Arial" w:eastAsia="Calibri" w:cs="Arial"/>
          <w:kern w:val="24"/>
          <w:lang w:eastAsia="en-US"/>
        </w:rPr>
        <w:t>docume</w:t>
      </w:r>
      <w:r>
        <w:rPr>
          <w:rFonts w:ascii="Arial" w:hAnsi="Arial" w:eastAsia="Calibri" w:cs="Arial"/>
          <w:spacing w:val="-2"/>
          <w:kern w:val="24"/>
          <w:lang w:eastAsia="en-US"/>
        </w:rPr>
        <w:t>n</w:t>
      </w:r>
      <w:r>
        <w:rPr>
          <w:rFonts w:ascii="Arial" w:hAnsi="Arial" w:eastAsia="Calibri" w:cs="Arial"/>
          <w:spacing w:val="-5"/>
          <w:kern w:val="24"/>
          <w:lang w:eastAsia="en-US"/>
        </w:rPr>
        <w:t>t</w:t>
      </w:r>
      <w:r>
        <w:rPr>
          <w:rFonts w:ascii="Arial" w:hAnsi="Arial" w:eastAsia="Calibri" w:cs="Arial"/>
          <w:kern w:val="24"/>
          <w:lang w:eastAsia="en-US"/>
        </w:rPr>
        <w:t>o.</w:t>
      </w:r>
    </w:p>
    <w:p>
      <w:pPr>
        <w:pStyle w:val="40"/>
        <w:numPr>
          <w:ilvl w:val="0"/>
          <w:numId w:val="15"/>
        </w:numPr>
        <w:jc w:val="both"/>
        <w:rPr>
          <w:rFonts w:ascii="Arial" w:hAnsi="Arial" w:eastAsia="Calibri" w:cs="Arial"/>
          <w:spacing w:val="-2"/>
          <w:kern w:val="24"/>
          <w:lang w:eastAsia="en-US"/>
        </w:rPr>
      </w:pPr>
      <w:r>
        <w:rPr>
          <w:rFonts w:ascii="Arial" w:hAnsi="Arial" w:eastAsia="Calibri" w:cs="Arial"/>
          <w:kern w:val="24"/>
          <w:lang w:eastAsia="en-US"/>
        </w:rPr>
        <w:t>Soporte por mala usabilidad o por fallas en las herramientas, en el software o hardware ajeno al proyecto.</w:t>
      </w:r>
    </w:p>
    <w:p>
      <w:pPr>
        <w:pStyle w:val="40"/>
        <w:numPr>
          <w:ilvl w:val="0"/>
          <w:numId w:val="15"/>
        </w:numPr>
        <w:jc w:val="both"/>
        <w:rPr>
          <w:rFonts w:ascii="Arial" w:hAnsi="Arial" w:eastAsia="Calibri" w:cs="Arial"/>
          <w:spacing w:val="-2"/>
          <w:kern w:val="24"/>
          <w:lang w:eastAsia="en-US"/>
        </w:rPr>
      </w:pPr>
      <w:r>
        <w:rPr>
          <w:rFonts w:ascii="Arial" w:hAnsi="Arial" w:eastAsia="Calibri" w:cs="Arial"/>
          <w:kern w:val="24"/>
          <w:lang w:eastAsia="en-US"/>
        </w:rPr>
        <w:t>No nos hacemos responsables de los impactos en tiempos derivados de fallas o incidentes de soluciones de hardware o de software de terceros que nos proporcione el Cliente para la realización de este servicio.</w:t>
      </w:r>
    </w:p>
    <w:p>
      <w:pPr>
        <w:keepNext/>
        <w:spacing w:line="260" w:lineRule="exact"/>
        <w:ind w:left="360" w:hanging="360"/>
        <w:jc w:val="both"/>
        <w:outlineLvl w:val="0"/>
        <w:rPr>
          <w:rFonts w:ascii="Arial" w:hAnsi="Arial" w:cs="Arial"/>
          <w:b/>
          <w:bCs/>
          <w:sz w:val="22"/>
          <w:szCs w:val="22"/>
          <w:lang w:eastAsia="en-US"/>
        </w:rPr>
      </w:pPr>
    </w:p>
    <w:p>
      <w:pPr>
        <w:keepNext/>
        <w:spacing w:line="260" w:lineRule="exact"/>
        <w:ind w:left="360" w:hanging="360"/>
        <w:jc w:val="both"/>
        <w:outlineLvl w:val="0"/>
        <w:rPr>
          <w:rFonts w:ascii="Arial" w:hAnsi="Arial" w:cs="Arial"/>
          <w:b/>
          <w:bCs/>
          <w:sz w:val="22"/>
          <w:szCs w:val="22"/>
          <w:lang w:eastAsia="en-US"/>
        </w:rPr>
      </w:pPr>
      <w:r>
        <w:rPr>
          <w:rFonts w:ascii="Arial" w:hAnsi="Arial" w:cs="Arial"/>
          <w:b/>
          <w:bCs/>
          <w:sz w:val="22"/>
          <w:szCs w:val="22"/>
          <w:lang w:eastAsia="en-US"/>
        </w:rPr>
        <w:t>Precio y Duración del Proyecto</w:t>
      </w:r>
      <w:bookmarkEnd w:id="3"/>
    </w:p>
    <w:p>
      <w:pPr>
        <w:jc w:val="both"/>
        <w:rPr>
          <w:rFonts w:ascii="Arial" w:hAnsi="Arial" w:cs="Arial"/>
          <w:sz w:val="22"/>
          <w:szCs w:val="22"/>
        </w:rPr>
      </w:pPr>
      <w:r>
        <w:rPr>
          <w:rFonts w:ascii="Arial" w:hAnsi="Arial" w:cs="Arial"/>
          <w:sz w:val="22"/>
          <w:szCs w:val="22"/>
        </w:rPr>
        <w:t>El tiempo estimado de desarrollo es de 4 meses después de firmada la aceptación de la propuesta, validación de depósito bancario y definida la fecha de inicio.</w:t>
      </w:r>
    </w:p>
    <w:p>
      <w:pPr>
        <w:jc w:val="both"/>
        <w:rPr>
          <w:rFonts w:ascii="Arial" w:hAnsi="Arial" w:cs="Arial"/>
          <w:b/>
          <w:sz w:val="22"/>
          <w:szCs w:val="22"/>
        </w:rPr>
      </w:pPr>
    </w:p>
    <w:tbl>
      <w:tblPr>
        <w:tblStyle w:val="48"/>
        <w:tblW w:w="7508" w:type="dxa"/>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5665"/>
        <w:gridCol w:w="1843"/>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7508" w:type="dxa"/>
            <w:gridSpan w:val="2"/>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noWrap/>
          </w:tcPr>
          <w:p>
            <w:pPr>
              <w:jc w:val="both"/>
              <w:rPr>
                <w:rFonts w:ascii="Arial" w:hAnsi="Arial" w:cs="Arial"/>
                <w:b/>
                <w:bCs w:val="0"/>
                <w:color w:val="FFFFFF" w:themeColor="background1"/>
                <w:sz w:val="16"/>
                <w:szCs w:val="16"/>
                <w14:textFill>
                  <w14:solidFill>
                    <w14:schemeClr w14:val="bg1"/>
                  </w14:solidFill>
                </w14:textFill>
              </w:rPr>
            </w:pPr>
            <w:r>
              <w:rPr>
                <w:rFonts w:ascii="Arial" w:hAnsi="Arial" w:cs="Arial"/>
                <w:b/>
                <w:bCs w:val="0"/>
                <w:color w:val="FFFFFF" w:themeColor="background1"/>
                <w:sz w:val="16"/>
                <w:szCs w:val="16"/>
                <w14:textFill>
                  <w14:solidFill>
                    <w14:schemeClr w14:val="bg1"/>
                  </w14:solidFill>
                </w14:textFill>
              </w:rPr>
              <w:t>DESCRIPCIÓN DEL SERVICIO</w:t>
            </w:r>
          </w:p>
          <w:p>
            <w:pPr>
              <w:jc w:val="both"/>
              <w:rPr>
                <w:rFonts w:ascii="Arial" w:hAnsi="Arial" w:cs="Arial"/>
                <w:b/>
                <w:bCs w:val="0"/>
                <w:color w:val="FFFFFF" w:themeColor="background1"/>
                <w:sz w:val="16"/>
                <w:szCs w:val="16"/>
                <w14:textFill>
                  <w14:solidFill>
                    <w14:schemeClr w14:val="bg1"/>
                  </w14:solidFill>
                </w14:textFill>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shd w:val="clear" w:color="auto" w:fill="D9E2F3" w:themeFill="accent5" w:themeFillTint="33"/>
            <w:noWrap/>
          </w:tcPr>
          <w:p>
            <w:pPr>
              <w:jc w:val="both"/>
              <w:rPr>
                <w:rFonts w:ascii="Arial" w:hAnsi="Arial" w:cs="Arial"/>
                <w:b w:val="0"/>
                <w:bCs/>
                <w:i/>
                <w:color w:val="000000"/>
                <w:sz w:val="16"/>
                <w:szCs w:val="16"/>
              </w:rPr>
            </w:pPr>
            <w:r>
              <w:rPr>
                <w:rFonts w:ascii="Arial" w:hAnsi="Arial" w:cs="Arial"/>
                <w:b w:val="0"/>
                <w:bCs/>
                <w:i/>
                <w:color w:val="000000"/>
                <w:sz w:val="16"/>
                <w:szCs w:val="16"/>
              </w:rPr>
              <w:t>Desarrollo e Implementación (pago Único)</w:t>
            </w:r>
          </w:p>
        </w:tc>
        <w:tc>
          <w:tcPr>
            <w:tcW w:w="1843" w:type="dxa"/>
            <w:shd w:val="clear" w:color="auto" w:fill="D9E2F3" w:themeFill="accent5" w:themeFillTint="33"/>
            <w:noWrap/>
          </w:tcPr>
          <w:p>
            <w:pPr>
              <w:jc w:val="both"/>
              <w:rPr>
                <w:rFonts w:ascii="Arial" w:hAnsi="Arial" w:cs="Arial"/>
                <w:color w:val="000000"/>
                <w:sz w:val="16"/>
                <w:szCs w:val="16"/>
              </w:rPr>
            </w:pPr>
            <w:r>
              <w:rPr>
                <w:rFonts w:ascii="Arial" w:hAnsi="Arial" w:cs="Arial"/>
                <w:color w:val="000000"/>
                <w:sz w:val="16"/>
                <w:szCs w:val="16"/>
              </w:rPr>
              <w:t>Moneda Nacional</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noWrap/>
          </w:tcPr>
          <w:p>
            <w:pPr>
              <w:pStyle w:val="40"/>
              <w:numPr>
                <w:ilvl w:val="0"/>
                <w:numId w:val="16"/>
              </w:numPr>
              <w:jc w:val="both"/>
              <w:rPr>
                <w:rFonts w:ascii="Arial" w:hAnsi="Arial" w:cs="Arial"/>
                <w:b w:val="0"/>
                <w:bCs w:val="0"/>
                <w:color w:val="000000"/>
                <w:sz w:val="16"/>
                <w:szCs w:val="16"/>
              </w:rPr>
            </w:pPr>
            <w:r>
              <w:rPr>
                <w:rFonts w:ascii="Arial" w:hAnsi="Arial" w:cs="Arial"/>
                <w:b/>
                <w:bCs/>
                <w:color w:val="000000"/>
                <w:sz w:val="16"/>
                <w:szCs w:val="16"/>
              </w:rPr>
              <w:t>Desarrollo e implementación del sistema de Comercio Electrónico</w:t>
            </w:r>
          </w:p>
        </w:tc>
        <w:tc>
          <w:tcPr>
            <w:tcW w:w="1843" w:type="dxa"/>
            <w:noWrap/>
          </w:tcPr>
          <w:p>
            <w:pPr>
              <w:jc w:val="both"/>
              <w:rPr>
                <w:rFonts w:ascii="Arial" w:hAnsi="Arial" w:cs="Arial"/>
                <w:color w:val="000000"/>
                <w:sz w:val="16"/>
                <w:szCs w:val="16"/>
              </w:rPr>
            </w:pPr>
          </w:p>
          <w:p>
            <w:pPr>
              <w:jc w:val="both"/>
              <w:rPr>
                <w:rFonts w:ascii="Arial" w:hAnsi="Arial" w:cs="Arial"/>
                <w:color w:val="000000"/>
                <w:sz w:val="16"/>
                <w:szCs w:val="16"/>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shd w:val="clear" w:color="auto" w:fill="D9E2F3" w:themeFill="accent5" w:themeFillTint="33"/>
            <w:noWrap/>
          </w:tcPr>
          <w:p>
            <w:pPr>
              <w:jc w:val="both"/>
              <w:rPr>
                <w:rFonts w:ascii="Arial" w:hAnsi="Arial" w:cs="Arial"/>
                <w:b/>
                <w:bCs/>
                <w:i/>
                <w:color w:val="000000"/>
                <w:sz w:val="16"/>
                <w:szCs w:val="16"/>
              </w:rPr>
            </w:pPr>
            <w:r>
              <w:rPr>
                <w:rFonts w:ascii="Arial" w:hAnsi="Arial" w:cs="Arial"/>
                <w:b/>
                <w:bCs/>
                <w:i/>
                <w:color w:val="000000"/>
                <w:sz w:val="16"/>
                <w:szCs w:val="16"/>
              </w:rPr>
              <w:t>TOTAL Moneda Nacional</w:t>
            </w:r>
          </w:p>
        </w:tc>
        <w:tc>
          <w:tcPr>
            <w:tcW w:w="1843" w:type="dxa"/>
            <w:shd w:val="clear" w:color="auto" w:fill="D9E2F3" w:themeFill="accent5" w:themeFillTint="33"/>
            <w:noWrap/>
          </w:tcPr>
          <w:p>
            <w:pPr>
              <w:jc w:val="both"/>
              <w:rPr>
                <w:rFonts w:ascii="Arial" w:hAnsi="Arial" w:cs="Arial"/>
                <w:b/>
                <w:color w:val="000000"/>
                <w:sz w:val="16"/>
                <w:szCs w:val="16"/>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7508" w:type="dxa"/>
            <w:gridSpan w:val="2"/>
            <w:noWrap/>
          </w:tcPr>
          <w:p>
            <w:pPr>
              <w:jc w:val="both"/>
              <w:rPr>
                <w:rFonts w:ascii="Arial" w:hAnsi="Arial" w:cs="Arial"/>
                <w:b/>
                <w:bCs/>
                <w:color w:val="000000"/>
                <w:sz w:val="16"/>
                <w:szCs w:val="16"/>
              </w:rPr>
            </w:pPr>
          </w:p>
        </w:tc>
      </w:tr>
    </w:tbl>
    <w:p>
      <w:pPr>
        <w:jc w:val="both"/>
        <w:rPr>
          <w:rFonts w:ascii="Arial" w:hAnsi="Arial" w:cs="Arial"/>
          <w:sz w:val="22"/>
          <w:szCs w:val="22"/>
        </w:rPr>
      </w:pP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 xml:space="preserve">El precio del certificado de seguridad es referencial hasta que se implemente en el ambiente productivo el sistema de Comercio Electrónico se darán los precios definitivos. </w:t>
      </w:r>
    </w:p>
    <w:p>
      <w:pPr>
        <w:jc w:val="both"/>
        <w:rPr>
          <w:rFonts w:ascii="Arial" w:hAnsi="Arial" w:cs="Arial"/>
          <w:sz w:val="22"/>
          <w:szCs w:val="22"/>
        </w:rPr>
      </w:pPr>
    </w:p>
    <w:tbl>
      <w:tblPr>
        <w:tblStyle w:val="48"/>
        <w:tblW w:w="7508" w:type="dxa"/>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5665"/>
        <w:gridCol w:w="1843"/>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7508" w:type="dxa"/>
            <w:gridSpan w:val="2"/>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noWrap/>
          </w:tcPr>
          <w:p>
            <w:pPr>
              <w:jc w:val="both"/>
              <w:rPr>
                <w:rFonts w:ascii="Arial" w:hAnsi="Arial" w:cs="Arial"/>
                <w:b/>
                <w:bCs w:val="0"/>
                <w:color w:val="FFFFFF" w:themeColor="background1"/>
                <w:sz w:val="16"/>
                <w:szCs w:val="16"/>
                <w14:textFill>
                  <w14:solidFill>
                    <w14:schemeClr w14:val="bg1"/>
                  </w14:solidFill>
                </w14:textFill>
              </w:rPr>
            </w:pPr>
            <w:r>
              <w:rPr>
                <w:rFonts w:ascii="Arial" w:hAnsi="Arial" w:cs="Arial"/>
                <w:b/>
                <w:bCs w:val="0"/>
                <w:color w:val="FFFFFF" w:themeColor="background1"/>
                <w:sz w:val="16"/>
                <w:szCs w:val="16"/>
                <w14:textFill>
                  <w14:solidFill>
                    <w14:schemeClr w14:val="bg1"/>
                  </w14:solidFill>
                </w14:textFill>
              </w:rPr>
              <w:t>DESCRIPCIÓN DEL SERVICIO</w:t>
            </w:r>
          </w:p>
          <w:p>
            <w:pPr>
              <w:jc w:val="both"/>
              <w:rPr>
                <w:rFonts w:ascii="Arial" w:hAnsi="Arial" w:cs="Arial"/>
                <w:b/>
                <w:bCs w:val="0"/>
                <w:color w:val="FFFFFF" w:themeColor="background1"/>
                <w:sz w:val="16"/>
                <w:szCs w:val="16"/>
                <w14:textFill>
                  <w14:solidFill>
                    <w14:schemeClr w14:val="bg1"/>
                  </w14:solidFill>
                </w14:textFill>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shd w:val="clear" w:color="auto" w:fill="D9E2F3" w:themeFill="accent5" w:themeFillTint="33"/>
            <w:noWrap/>
          </w:tcPr>
          <w:p>
            <w:pPr>
              <w:jc w:val="both"/>
              <w:rPr>
                <w:rFonts w:ascii="Arial" w:hAnsi="Arial" w:cs="Arial"/>
                <w:b w:val="0"/>
                <w:bCs/>
                <w:i/>
                <w:color w:val="000000"/>
                <w:sz w:val="16"/>
                <w:szCs w:val="16"/>
              </w:rPr>
            </w:pPr>
            <w:r>
              <w:rPr>
                <w:rFonts w:ascii="Arial" w:hAnsi="Arial" w:cs="Arial"/>
                <w:b w:val="0"/>
                <w:bCs/>
                <w:i/>
                <w:color w:val="000000"/>
                <w:sz w:val="16"/>
                <w:szCs w:val="16"/>
              </w:rPr>
              <w:t>Certificado de Seguridad SSL (Pago anual)</w:t>
            </w:r>
          </w:p>
        </w:tc>
        <w:tc>
          <w:tcPr>
            <w:tcW w:w="1843" w:type="dxa"/>
            <w:shd w:val="clear" w:color="auto" w:fill="D9E2F3" w:themeFill="accent5" w:themeFillTint="33"/>
            <w:noWrap/>
          </w:tcPr>
          <w:p>
            <w:pPr>
              <w:jc w:val="both"/>
              <w:rPr>
                <w:rFonts w:ascii="Arial" w:hAnsi="Arial" w:cs="Arial"/>
                <w:color w:val="000000"/>
                <w:sz w:val="16"/>
                <w:szCs w:val="16"/>
              </w:rPr>
            </w:pPr>
            <w:r>
              <w:rPr>
                <w:rFonts w:ascii="Arial" w:hAnsi="Arial" w:cs="Arial"/>
                <w:color w:val="000000"/>
                <w:sz w:val="16"/>
                <w:szCs w:val="16"/>
              </w:rPr>
              <w:t>Moneda Nacional</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noWrap/>
          </w:tcPr>
          <w:p>
            <w:pPr>
              <w:jc w:val="both"/>
              <w:rPr>
                <w:rFonts w:ascii="Arial" w:hAnsi="Arial" w:cs="Arial"/>
                <w:b/>
                <w:bCs/>
                <w:i/>
                <w:color w:val="000000"/>
                <w:sz w:val="16"/>
                <w:szCs w:val="16"/>
              </w:rPr>
            </w:pPr>
          </w:p>
          <w:p>
            <w:pPr>
              <w:pStyle w:val="40"/>
              <w:jc w:val="both"/>
              <w:rPr>
                <w:rFonts w:ascii="Arial" w:hAnsi="Arial" w:cs="Arial"/>
                <w:b/>
                <w:bCs/>
                <w:i/>
                <w:color w:val="000000"/>
                <w:sz w:val="16"/>
                <w:szCs w:val="16"/>
              </w:rPr>
            </w:pPr>
            <w:r>
              <w:rPr>
                <w:rFonts w:ascii="Arial" w:hAnsi="Arial" w:cs="Arial"/>
                <w:b/>
                <w:bCs/>
                <w:color w:val="000000"/>
                <w:sz w:val="16"/>
                <w:szCs w:val="16"/>
              </w:rPr>
              <w:t>Certificado de seguridad a nombre de la Tienda de Comercio Electrónico</w:t>
            </w:r>
          </w:p>
        </w:tc>
        <w:tc>
          <w:tcPr>
            <w:tcW w:w="1843" w:type="dxa"/>
            <w:noWrap/>
          </w:tcPr>
          <w:p>
            <w:pPr>
              <w:jc w:val="both"/>
              <w:rPr>
                <w:rFonts w:ascii="Arial" w:hAnsi="Arial" w:cs="Arial"/>
                <w:color w:val="000000"/>
                <w:sz w:val="16"/>
                <w:szCs w:val="16"/>
              </w:rPr>
            </w:pPr>
          </w:p>
          <w:p>
            <w:pPr>
              <w:jc w:val="both"/>
              <w:rPr>
                <w:rFonts w:ascii="Arial" w:hAnsi="Arial" w:cs="Arial"/>
                <w:color w:val="000000"/>
                <w:sz w:val="16"/>
                <w:szCs w:val="16"/>
              </w:rPr>
            </w:pPr>
          </w:p>
          <w:p>
            <w:pPr>
              <w:jc w:val="both"/>
              <w:rPr>
                <w:rFonts w:ascii="Arial" w:hAnsi="Arial" w:cs="Arial"/>
                <w:color w:val="000000"/>
                <w:sz w:val="16"/>
                <w:szCs w:val="16"/>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shd w:val="clear" w:color="auto" w:fill="D9E2F3" w:themeFill="accent5" w:themeFillTint="33"/>
            <w:noWrap/>
          </w:tcPr>
          <w:p>
            <w:pPr>
              <w:jc w:val="both"/>
              <w:rPr>
                <w:rFonts w:ascii="Arial" w:hAnsi="Arial" w:cs="Arial"/>
                <w:b/>
                <w:bCs/>
                <w:i/>
                <w:color w:val="000000"/>
                <w:sz w:val="16"/>
                <w:szCs w:val="16"/>
              </w:rPr>
            </w:pPr>
            <w:r>
              <w:rPr>
                <w:rFonts w:ascii="Arial" w:hAnsi="Arial" w:cs="Arial"/>
                <w:b/>
                <w:bCs/>
                <w:i/>
                <w:color w:val="000000"/>
                <w:sz w:val="16"/>
                <w:szCs w:val="16"/>
              </w:rPr>
              <w:t>TOTAL Moneda Nacional</w:t>
            </w:r>
          </w:p>
        </w:tc>
        <w:tc>
          <w:tcPr>
            <w:tcW w:w="1843" w:type="dxa"/>
            <w:shd w:val="clear" w:color="auto" w:fill="D9E2F3" w:themeFill="accent5" w:themeFillTint="33"/>
            <w:noWrap/>
          </w:tcPr>
          <w:p>
            <w:pPr>
              <w:jc w:val="both"/>
              <w:rPr>
                <w:rFonts w:ascii="Arial" w:hAnsi="Arial" w:cs="Arial"/>
                <w:b/>
                <w:color w:val="000000"/>
                <w:sz w:val="16"/>
                <w:szCs w:val="16"/>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7508" w:type="dxa"/>
            <w:gridSpan w:val="2"/>
            <w:noWrap/>
          </w:tcPr>
          <w:p>
            <w:pPr>
              <w:jc w:val="both"/>
              <w:rPr>
                <w:rFonts w:ascii="Arial" w:hAnsi="Arial" w:cs="Arial"/>
                <w:b/>
                <w:bCs/>
                <w:color w:val="000000"/>
                <w:sz w:val="16"/>
                <w:szCs w:val="16"/>
              </w:rPr>
            </w:pPr>
          </w:p>
        </w:tc>
      </w:tr>
    </w:tbl>
    <w:p>
      <w:pPr>
        <w:jc w:val="both"/>
        <w:rPr>
          <w:rFonts w:ascii="Arial" w:hAnsi="Arial" w:cs="Arial"/>
          <w:sz w:val="22"/>
          <w:szCs w:val="22"/>
        </w:rPr>
      </w:pPr>
    </w:p>
    <w:p>
      <w:pPr>
        <w:jc w:val="both"/>
        <w:rPr>
          <w:rFonts w:ascii="Arial" w:hAnsi="Arial" w:cs="Arial"/>
          <w:sz w:val="22"/>
          <w:szCs w:val="22"/>
        </w:rPr>
      </w:pPr>
    </w:p>
    <w:tbl>
      <w:tblPr>
        <w:tblStyle w:val="48"/>
        <w:tblW w:w="7508" w:type="dxa"/>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5665"/>
        <w:gridCol w:w="1843"/>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7508" w:type="dxa"/>
            <w:gridSpan w:val="2"/>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noWrap/>
          </w:tcPr>
          <w:p>
            <w:pPr>
              <w:jc w:val="both"/>
              <w:rPr>
                <w:rFonts w:ascii="Arial" w:hAnsi="Arial" w:cs="Arial"/>
                <w:b/>
                <w:bCs w:val="0"/>
                <w:color w:val="FFFFFF" w:themeColor="background1"/>
                <w:sz w:val="16"/>
                <w:szCs w:val="16"/>
                <w14:textFill>
                  <w14:solidFill>
                    <w14:schemeClr w14:val="bg1"/>
                  </w14:solidFill>
                </w14:textFill>
              </w:rPr>
            </w:pPr>
            <w:r>
              <w:rPr>
                <w:rFonts w:ascii="Arial" w:hAnsi="Arial" w:cs="Arial"/>
                <w:b/>
                <w:bCs w:val="0"/>
                <w:color w:val="FFFFFF" w:themeColor="background1"/>
                <w:sz w:val="16"/>
                <w:szCs w:val="16"/>
                <w14:textFill>
                  <w14:solidFill>
                    <w14:schemeClr w14:val="bg1"/>
                  </w14:solidFill>
                </w14:textFill>
              </w:rPr>
              <w:t>DESCRIPCIÓN DEL SERVICIO</w:t>
            </w:r>
          </w:p>
          <w:p>
            <w:pPr>
              <w:jc w:val="both"/>
              <w:rPr>
                <w:rFonts w:ascii="Arial" w:hAnsi="Arial" w:cs="Arial"/>
                <w:b/>
                <w:bCs w:val="0"/>
                <w:color w:val="FFFFFF" w:themeColor="background1"/>
                <w:sz w:val="16"/>
                <w:szCs w:val="16"/>
                <w14:textFill>
                  <w14:solidFill>
                    <w14:schemeClr w14:val="bg1"/>
                  </w14:solidFill>
                </w14:textFill>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shd w:val="clear" w:color="auto" w:fill="D9E2F3" w:themeFill="accent5" w:themeFillTint="33"/>
            <w:noWrap/>
          </w:tcPr>
          <w:p>
            <w:pPr>
              <w:jc w:val="both"/>
              <w:rPr>
                <w:rFonts w:ascii="Arial" w:hAnsi="Arial" w:cs="Arial"/>
                <w:b w:val="0"/>
                <w:bCs/>
                <w:i/>
                <w:color w:val="000000"/>
                <w:sz w:val="16"/>
                <w:szCs w:val="16"/>
              </w:rPr>
            </w:pPr>
            <w:r>
              <w:rPr>
                <w:rFonts w:ascii="Arial" w:hAnsi="Arial" w:cs="Arial"/>
                <w:b w:val="0"/>
                <w:bCs/>
                <w:i/>
                <w:color w:val="000000"/>
                <w:sz w:val="16"/>
                <w:szCs w:val="16"/>
              </w:rPr>
              <w:t>Hosteo</w:t>
            </w:r>
          </w:p>
        </w:tc>
        <w:tc>
          <w:tcPr>
            <w:tcW w:w="1843" w:type="dxa"/>
            <w:shd w:val="clear" w:color="auto" w:fill="D9E2F3" w:themeFill="accent5" w:themeFillTint="33"/>
            <w:noWrap/>
          </w:tcPr>
          <w:p>
            <w:pPr>
              <w:jc w:val="both"/>
              <w:rPr>
                <w:rFonts w:ascii="Arial" w:hAnsi="Arial" w:cs="Arial"/>
                <w:color w:val="000000"/>
                <w:sz w:val="16"/>
                <w:szCs w:val="16"/>
              </w:rPr>
            </w:pPr>
            <w:r>
              <w:rPr>
                <w:rFonts w:ascii="Arial" w:hAnsi="Arial" w:cs="Arial"/>
                <w:color w:val="000000"/>
                <w:sz w:val="16"/>
                <w:szCs w:val="16"/>
              </w:rPr>
              <w:t>Moneda Nacional</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noWrap/>
          </w:tcPr>
          <w:p>
            <w:pPr>
              <w:jc w:val="both"/>
              <w:rPr>
                <w:rFonts w:ascii="Arial" w:hAnsi="Arial" w:cs="Arial"/>
                <w:b/>
                <w:bCs/>
                <w:i/>
                <w:color w:val="000000"/>
                <w:sz w:val="16"/>
                <w:szCs w:val="16"/>
              </w:rPr>
            </w:pPr>
          </w:p>
          <w:p>
            <w:pPr>
              <w:pStyle w:val="40"/>
              <w:numPr>
                <w:ilvl w:val="0"/>
                <w:numId w:val="16"/>
              </w:numPr>
              <w:jc w:val="both"/>
              <w:rPr>
                <w:rFonts w:ascii="Arial" w:hAnsi="Arial" w:cs="Arial"/>
                <w:b/>
                <w:bCs/>
                <w:color w:val="000000"/>
                <w:sz w:val="16"/>
                <w:szCs w:val="16"/>
              </w:rPr>
            </w:pPr>
            <w:r>
              <w:rPr>
                <w:rFonts w:ascii="Arial" w:hAnsi="Arial" w:cs="Arial"/>
                <w:b/>
                <w:bCs/>
                <w:color w:val="000000"/>
                <w:sz w:val="16"/>
                <w:szCs w:val="16"/>
              </w:rPr>
              <w:t>HOSTEO de la Infraestructura para la operación del sistema, pago mensual a partir de la puesta a punto del sistema.</w:t>
            </w:r>
          </w:p>
        </w:tc>
        <w:tc>
          <w:tcPr>
            <w:tcW w:w="1843" w:type="dxa"/>
            <w:noWrap/>
          </w:tcPr>
          <w:p>
            <w:pPr>
              <w:jc w:val="both"/>
              <w:rPr>
                <w:rFonts w:ascii="Arial" w:hAnsi="Arial" w:cs="Arial"/>
                <w:color w:val="000000"/>
                <w:sz w:val="16"/>
                <w:szCs w:val="16"/>
              </w:rPr>
            </w:pPr>
          </w:p>
          <w:p>
            <w:pPr>
              <w:jc w:val="both"/>
              <w:rPr>
                <w:rFonts w:ascii="Arial" w:hAnsi="Arial" w:cs="Arial"/>
                <w:color w:val="000000"/>
                <w:sz w:val="16"/>
                <w:szCs w:val="16"/>
              </w:rPr>
            </w:pPr>
            <w:r>
              <w:rPr>
                <w:rFonts w:ascii="Arial" w:hAnsi="Arial" w:cs="Arial"/>
                <w:color w:val="000000"/>
                <w:sz w:val="16"/>
                <w:szCs w:val="16"/>
              </w:rPr>
              <w:t>$10,000.00</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5665" w:type="dxa"/>
            <w:shd w:val="clear" w:color="auto" w:fill="D9E2F3" w:themeFill="accent5" w:themeFillTint="33"/>
            <w:noWrap/>
          </w:tcPr>
          <w:p>
            <w:pPr>
              <w:jc w:val="both"/>
              <w:rPr>
                <w:rFonts w:ascii="Arial" w:hAnsi="Arial" w:cs="Arial"/>
                <w:b/>
                <w:bCs/>
                <w:i/>
                <w:color w:val="000000"/>
                <w:sz w:val="16"/>
                <w:szCs w:val="16"/>
              </w:rPr>
            </w:pPr>
            <w:r>
              <w:rPr>
                <w:rFonts w:ascii="Arial" w:hAnsi="Arial" w:cs="Arial"/>
                <w:b/>
                <w:bCs/>
                <w:i/>
                <w:color w:val="000000"/>
                <w:sz w:val="16"/>
                <w:szCs w:val="16"/>
              </w:rPr>
              <w:t>TOTAL M.N.</w:t>
            </w:r>
          </w:p>
        </w:tc>
        <w:tc>
          <w:tcPr>
            <w:tcW w:w="1843" w:type="dxa"/>
            <w:shd w:val="clear" w:color="auto" w:fill="D9E2F3" w:themeFill="accent5" w:themeFillTint="33"/>
            <w:noWrap/>
          </w:tcPr>
          <w:p>
            <w:pPr>
              <w:jc w:val="both"/>
              <w:rPr>
                <w:rFonts w:ascii="Arial" w:hAnsi="Arial" w:cs="Arial"/>
                <w:b/>
                <w:color w:val="000000"/>
                <w:sz w:val="16"/>
                <w:szCs w:val="16"/>
              </w:rPr>
            </w:pPr>
            <w:r>
              <w:rPr>
                <w:rFonts w:ascii="Arial" w:hAnsi="Arial" w:cs="Arial"/>
                <w:b/>
                <w:color w:val="000000"/>
                <w:sz w:val="16"/>
                <w:szCs w:val="16"/>
              </w:rPr>
              <w:t>$10,000.00</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00" w:hRule="atLeast"/>
          <w:jc w:val="center"/>
        </w:trPr>
        <w:tc>
          <w:tcPr>
            <w:tcW w:w="7508" w:type="dxa"/>
            <w:gridSpan w:val="2"/>
            <w:noWrap/>
          </w:tcPr>
          <w:p>
            <w:pPr>
              <w:jc w:val="both"/>
              <w:rPr>
                <w:rFonts w:ascii="Arial" w:hAnsi="Arial" w:cs="Arial"/>
                <w:b/>
                <w:bCs/>
                <w:color w:val="000000"/>
                <w:sz w:val="16"/>
                <w:szCs w:val="16"/>
              </w:rPr>
            </w:pPr>
            <w:r>
              <w:rPr>
                <w:rFonts w:ascii="Arial" w:hAnsi="Arial" w:cs="Arial"/>
                <w:b/>
                <w:bCs/>
                <w:color w:val="000000"/>
                <w:sz w:val="16"/>
                <w:szCs w:val="16"/>
              </w:rPr>
              <w:t>(Diez mil pesos 00/100 M. N.) por hosteo del sistema, pago mensual</w:t>
            </w:r>
          </w:p>
        </w:tc>
      </w:tr>
    </w:tbl>
    <w:p>
      <w:pPr>
        <w:jc w:val="both"/>
        <w:rPr>
          <w:rFonts w:ascii="Arial" w:hAnsi="Arial" w:cs="Arial"/>
          <w:sz w:val="22"/>
          <w:szCs w:val="22"/>
        </w:rPr>
      </w:pP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Para acordar la fecha de inicio del proyecto se debe de avisar con 5 días de anticipación, para contar con los recursos técnicos necesarios.</w:t>
      </w: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 xml:space="preserve">La fecha de inicio de proyecto será programada de común acuerdo una vez se encuentre autorizado el proyecto. </w:t>
      </w:r>
    </w:p>
    <w:p>
      <w:pPr>
        <w:jc w:val="both"/>
        <w:rPr>
          <w:rFonts w:ascii="Arial" w:hAnsi="Arial" w:cs="Arial"/>
          <w:sz w:val="22"/>
          <w:szCs w:val="22"/>
        </w:rPr>
      </w:pPr>
    </w:p>
    <w:p>
      <w:pPr>
        <w:jc w:val="both"/>
        <w:rPr>
          <w:rFonts w:ascii="Arial" w:hAnsi="Arial" w:eastAsia="Calibri" w:cs="Arial"/>
          <w:spacing w:val="-2"/>
          <w:kern w:val="24"/>
          <w:sz w:val="22"/>
          <w:szCs w:val="22"/>
          <w:lang w:eastAsia="en-US"/>
        </w:rPr>
      </w:pPr>
    </w:p>
    <w:p>
      <w:pPr>
        <w:keepNext/>
        <w:spacing w:line="260" w:lineRule="exact"/>
        <w:jc w:val="both"/>
        <w:outlineLvl w:val="0"/>
        <w:rPr>
          <w:rFonts w:ascii="Arial" w:hAnsi="Arial" w:cs="Arial"/>
          <w:b/>
          <w:bCs/>
          <w:sz w:val="22"/>
          <w:szCs w:val="22"/>
          <w:lang w:eastAsia="en-US"/>
        </w:rPr>
      </w:pPr>
      <w:r>
        <w:rPr>
          <w:rFonts w:ascii="Arial" w:hAnsi="Arial" w:cs="Arial"/>
          <w:b/>
          <w:bCs/>
          <w:sz w:val="22"/>
          <w:szCs w:val="22"/>
          <w:lang w:eastAsia="en-US"/>
        </w:rPr>
        <w:t>Términos y Condiciones</w:t>
      </w:r>
    </w:p>
    <w:p>
      <w:pPr>
        <w:numPr>
          <w:ilvl w:val="0"/>
          <w:numId w:val="17"/>
        </w:numPr>
        <w:ind w:left="714" w:hanging="357"/>
        <w:jc w:val="both"/>
        <w:rPr>
          <w:rFonts w:ascii="Arial" w:hAnsi="Arial" w:cs="Arial"/>
          <w:sz w:val="22"/>
          <w:szCs w:val="22"/>
        </w:rPr>
      </w:pPr>
      <w:r>
        <w:rPr>
          <w:rFonts w:ascii="Arial" w:hAnsi="Arial" w:cs="Arial"/>
          <w:sz w:val="22"/>
          <w:szCs w:val="22"/>
        </w:rPr>
        <w:t>Los precios expresados en la presente propuesta están en Moneda Nacional y en dólares para los equipos de acceso.</w:t>
      </w:r>
    </w:p>
    <w:p>
      <w:pPr>
        <w:numPr>
          <w:ilvl w:val="0"/>
          <w:numId w:val="17"/>
        </w:numPr>
        <w:ind w:left="714" w:hanging="357"/>
        <w:jc w:val="both"/>
        <w:rPr>
          <w:rFonts w:ascii="Arial" w:hAnsi="Arial" w:cs="Arial"/>
          <w:sz w:val="22"/>
          <w:szCs w:val="22"/>
        </w:rPr>
      </w:pPr>
      <w:r>
        <w:rPr>
          <w:rFonts w:ascii="Arial" w:hAnsi="Arial" w:cs="Arial"/>
          <w:sz w:val="22"/>
          <w:szCs w:val="22"/>
        </w:rPr>
        <w:t xml:space="preserve">Los precios no incluyen IVA. </w:t>
      </w:r>
    </w:p>
    <w:p>
      <w:pPr>
        <w:numPr>
          <w:ilvl w:val="0"/>
          <w:numId w:val="17"/>
        </w:numPr>
        <w:ind w:left="714" w:hanging="357"/>
        <w:jc w:val="both"/>
        <w:rPr>
          <w:rFonts w:ascii="Arial" w:hAnsi="Arial" w:cs="Arial"/>
          <w:sz w:val="22"/>
          <w:szCs w:val="22"/>
        </w:rPr>
      </w:pPr>
      <w:r>
        <w:rPr>
          <w:rFonts w:ascii="Arial" w:hAnsi="Arial" w:cs="Arial"/>
          <w:sz w:val="22"/>
          <w:szCs w:val="22"/>
        </w:rPr>
        <w:t>Para iniciar el proyecto o servicio se requiere la presente propuesta firmada o la orden de comprar correspondiente.</w:t>
      </w:r>
    </w:p>
    <w:p>
      <w:pPr>
        <w:numPr>
          <w:ilvl w:val="0"/>
          <w:numId w:val="17"/>
        </w:numPr>
        <w:ind w:left="714" w:hanging="357"/>
        <w:jc w:val="both"/>
        <w:rPr>
          <w:rFonts w:ascii="Arial" w:hAnsi="Arial" w:cs="Arial"/>
          <w:sz w:val="22"/>
          <w:szCs w:val="22"/>
        </w:rPr>
      </w:pPr>
      <w:r>
        <w:rPr>
          <w:rFonts w:ascii="Arial" w:hAnsi="Arial" w:cs="Arial"/>
          <w:sz w:val="22"/>
          <w:szCs w:val="22"/>
        </w:rPr>
        <w:t>Esta propuesta es válida por 15 días naturales a partir de la fecha de propuesta mencionada.</w:t>
      </w:r>
    </w:p>
    <w:p>
      <w:pPr>
        <w:jc w:val="both"/>
        <w:rPr>
          <w:rFonts w:ascii="Arial" w:hAnsi="Arial" w:cs="Arial"/>
          <w:b/>
          <w:bCs/>
          <w:sz w:val="22"/>
          <w:szCs w:val="22"/>
        </w:rPr>
      </w:pPr>
    </w:p>
    <w:p>
      <w:pPr>
        <w:jc w:val="both"/>
        <w:rPr>
          <w:rFonts w:ascii="Arial" w:hAnsi="Arial" w:cs="Arial"/>
          <w:b/>
          <w:bCs/>
          <w:sz w:val="22"/>
          <w:szCs w:val="22"/>
        </w:rPr>
      </w:pPr>
      <w:r>
        <w:rPr>
          <w:rFonts w:ascii="Arial" w:hAnsi="Arial" w:cs="Arial"/>
          <w:b/>
          <w:bCs/>
          <w:sz w:val="22"/>
          <w:szCs w:val="22"/>
        </w:rPr>
        <w:t>Forma de pago</w:t>
      </w:r>
    </w:p>
    <w:p>
      <w:pPr>
        <w:numPr>
          <w:ilvl w:val="0"/>
          <w:numId w:val="17"/>
        </w:numPr>
        <w:spacing w:after="200" w:line="276" w:lineRule="auto"/>
        <w:contextualSpacing/>
        <w:jc w:val="both"/>
        <w:rPr>
          <w:rFonts w:ascii="Arial" w:hAnsi="Arial" w:eastAsia="Calibri" w:cs="Arial"/>
          <w:b/>
          <w:sz w:val="22"/>
          <w:szCs w:val="22"/>
          <w:lang w:eastAsia="en-US"/>
        </w:rPr>
      </w:pPr>
      <w:r>
        <w:rPr>
          <w:rFonts w:ascii="Arial" w:hAnsi="Arial" w:cs="Arial"/>
          <w:b/>
          <w:sz w:val="22"/>
          <w:szCs w:val="22"/>
        </w:rPr>
        <w:t>50% al inicio del proyecto.</w:t>
      </w:r>
    </w:p>
    <w:p>
      <w:pPr>
        <w:numPr>
          <w:ilvl w:val="0"/>
          <w:numId w:val="17"/>
        </w:numPr>
        <w:spacing w:after="200" w:line="276" w:lineRule="auto"/>
        <w:contextualSpacing/>
        <w:jc w:val="both"/>
        <w:rPr>
          <w:rFonts w:ascii="Arial" w:hAnsi="Arial" w:cs="Arial"/>
          <w:sz w:val="22"/>
          <w:szCs w:val="22"/>
        </w:rPr>
      </w:pPr>
      <w:r>
        <w:rPr>
          <w:rFonts w:ascii="Arial" w:hAnsi="Arial" w:cs="Arial"/>
          <w:b/>
          <w:sz w:val="22"/>
          <w:szCs w:val="22"/>
        </w:rPr>
        <w:t>30% En la etapa de pruebas</w:t>
      </w:r>
    </w:p>
    <w:p>
      <w:pPr>
        <w:numPr>
          <w:ilvl w:val="0"/>
          <w:numId w:val="17"/>
        </w:numPr>
        <w:spacing w:after="200" w:line="276" w:lineRule="auto"/>
        <w:contextualSpacing/>
        <w:jc w:val="both"/>
        <w:rPr>
          <w:rFonts w:ascii="Arial" w:hAnsi="Arial" w:cs="Arial"/>
          <w:sz w:val="22"/>
          <w:szCs w:val="22"/>
        </w:rPr>
      </w:pPr>
      <w:r>
        <w:rPr>
          <w:rFonts w:ascii="Arial" w:hAnsi="Arial" w:cs="Arial"/>
          <w:b/>
          <w:sz w:val="22"/>
          <w:szCs w:val="22"/>
        </w:rPr>
        <w:t>20% a la puesta en producción</w:t>
      </w:r>
    </w:p>
    <w:p>
      <w:pPr>
        <w:jc w:val="both"/>
        <w:rPr>
          <w:rFonts w:ascii="Arial" w:hAnsi="Arial" w:cs="Arial"/>
          <w:sz w:val="22"/>
          <w:szCs w:val="22"/>
        </w:rPr>
      </w:pPr>
    </w:p>
    <w:p>
      <w:pPr>
        <w:jc w:val="both"/>
        <w:rPr>
          <w:rFonts w:ascii="Arial" w:hAnsi="Arial" w:cs="Arial"/>
          <w:b/>
          <w:bCs/>
          <w:sz w:val="22"/>
          <w:szCs w:val="22"/>
        </w:rPr>
      </w:pPr>
      <w:r>
        <w:rPr>
          <w:rFonts w:ascii="Arial" w:hAnsi="Arial" w:cs="Arial"/>
          <w:b/>
          <w:bCs/>
          <w:sz w:val="22"/>
          <w:szCs w:val="22"/>
        </w:rPr>
        <w:t>Políticas de Cancelación</w:t>
      </w:r>
    </w:p>
    <w:p>
      <w:pPr>
        <w:jc w:val="both"/>
        <w:rPr>
          <w:rFonts w:ascii="Arial" w:hAnsi="Arial" w:cs="Arial"/>
          <w:sz w:val="22"/>
          <w:szCs w:val="22"/>
        </w:rPr>
      </w:pPr>
      <w:r>
        <w:rPr>
          <w:rFonts w:ascii="Arial" w:hAnsi="Arial" w:cs="Arial"/>
          <w:sz w:val="22"/>
          <w:szCs w:val="22"/>
        </w:rPr>
        <w:t>El precio por cancelación de un proyecto es del 30% del total del mismo, siempre y cuando no hayan transcurrido más de 1 día de iniciado el proyecto, en caso contrario se pagara el total del proyecto.</w:t>
      </w:r>
    </w:p>
    <w:p>
      <w:pPr>
        <w:jc w:val="both"/>
        <w:rPr>
          <w:rFonts w:ascii="Arial" w:hAnsi="Arial" w:cs="Arial"/>
          <w:sz w:val="22"/>
          <w:szCs w:val="22"/>
        </w:rPr>
      </w:pPr>
      <w:bookmarkStart w:id="5" w:name="_Toc425169030"/>
    </w:p>
    <w:bookmarkEnd w:id="5"/>
    <w:p>
      <w:pPr>
        <w:keepNext/>
        <w:spacing w:line="260" w:lineRule="exact"/>
        <w:ind w:left="360" w:hanging="360"/>
        <w:jc w:val="both"/>
        <w:outlineLvl w:val="0"/>
        <w:rPr>
          <w:rFonts w:ascii="Arial" w:hAnsi="Arial" w:cs="Arial"/>
          <w:b/>
          <w:bCs/>
          <w:sz w:val="22"/>
          <w:szCs w:val="22"/>
          <w:lang w:eastAsia="en-US"/>
        </w:rPr>
      </w:pPr>
      <w:bookmarkStart w:id="6" w:name="_Toc380670638"/>
      <w:bookmarkStart w:id="7" w:name="_Toc380998936"/>
    </w:p>
    <w:p>
      <w:pPr>
        <w:keepNext/>
        <w:spacing w:line="260" w:lineRule="exact"/>
        <w:ind w:left="360" w:hanging="360"/>
        <w:jc w:val="both"/>
        <w:outlineLvl w:val="0"/>
        <w:rPr>
          <w:rFonts w:ascii="Arial" w:hAnsi="Arial" w:cs="Arial"/>
          <w:b/>
          <w:bCs/>
          <w:sz w:val="22"/>
          <w:szCs w:val="22"/>
          <w:lang w:eastAsia="en-US"/>
        </w:rPr>
      </w:pPr>
      <w:r>
        <w:rPr>
          <w:rFonts w:ascii="Arial" w:hAnsi="Arial" w:cs="Arial"/>
          <w:b/>
          <w:bCs/>
          <w:sz w:val="22"/>
          <w:szCs w:val="22"/>
          <w:lang w:eastAsia="en-US"/>
        </w:rPr>
        <w:t>Garantía</w:t>
      </w:r>
      <w:bookmarkEnd w:id="6"/>
      <w:bookmarkEnd w:id="7"/>
    </w:p>
    <w:p>
      <w:pPr>
        <w:jc w:val="both"/>
        <w:rPr>
          <w:rFonts w:ascii="Arial" w:hAnsi="Arial" w:cs="Arial"/>
          <w:sz w:val="22"/>
          <w:szCs w:val="22"/>
        </w:rPr>
      </w:pPr>
      <w:r>
        <w:rPr>
          <w:rFonts w:ascii="Arial" w:hAnsi="Arial" w:cs="Arial"/>
          <w:sz w:val="22"/>
          <w:szCs w:val="22"/>
        </w:rPr>
        <w:t>ASAE Consultores S.A. de C.V., se compromete en calidad y tiempo para la entrega final y total de los entregables obligándose a asignar los recursos necesarios sin precio adicional para concluir el proyecto, siempre y cuando los incumplimientos sean imputables para ASAE, de no ser así, se asignaran los recursos necesarios de común acuerdo con el Cliente, así como el cobro adicional por dichos recursos.</w:t>
      </w:r>
    </w:p>
    <w:p>
      <w:pPr>
        <w:jc w:val="both"/>
        <w:rPr>
          <w:rFonts w:ascii="Arial" w:hAnsi="Arial" w:cs="Arial"/>
          <w:sz w:val="22"/>
          <w:szCs w:val="22"/>
        </w:rPr>
      </w:pPr>
    </w:p>
    <w:p>
      <w:pPr>
        <w:jc w:val="both"/>
        <w:rPr>
          <w:rFonts w:ascii="Arial" w:hAnsi="Arial" w:cs="Arial"/>
          <w:sz w:val="22"/>
          <w:szCs w:val="22"/>
        </w:rPr>
      </w:pPr>
    </w:p>
    <w:p>
      <w:pPr>
        <w:jc w:val="both"/>
        <w:rPr>
          <w:rFonts w:ascii="Arial" w:hAnsi="Arial" w:cs="Arial"/>
          <w:b/>
        </w:rPr>
      </w:pPr>
      <w:r>
        <w:rPr>
          <w:rFonts w:ascii="Arial" w:hAnsi="Arial" w:cs="Arial"/>
          <w:b/>
        </w:rPr>
        <w:br w:type="page"/>
      </w:r>
    </w:p>
    <w:p>
      <w:pPr>
        <w:jc w:val="both"/>
        <w:rPr>
          <w:rFonts w:ascii="Arial" w:hAnsi="Arial" w:cs="Arial"/>
          <w:b/>
        </w:rPr>
      </w:pPr>
      <w:r>
        <w:rPr>
          <w:rFonts w:ascii="Arial" w:hAnsi="Arial" w:cs="Arial"/>
          <w:b/>
        </w:rPr>
        <w:t xml:space="preserve">Contactos </w:t>
      </w:r>
    </w:p>
    <w:p>
      <w:pPr>
        <w:jc w:val="both"/>
        <w:rPr>
          <w:rFonts w:ascii="Arial" w:hAnsi="Arial" w:cs="Arial"/>
          <w:b/>
        </w:rPr>
      </w:pPr>
    </w:p>
    <w:p>
      <w:pPr>
        <w:jc w:val="both"/>
        <w:rPr>
          <w:rFonts w:ascii="Arial" w:hAnsi="Arial" w:cs="Arial"/>
          <w:b/>
        </w:rPr>
      </w:pPr>
      <w:r>
        <w:rPr>
          <w:rFonts w:ascii="Arial" w:hAnsi="Arial" w:cs="Arial"/>
          <w:b/>
        </w:rPr>
        <w:t>Cliente</w:t>
      </w:r>
    </w:p>
    <w:tbl>
      <w:tblPr>
        <w:tblStyle w:val="25"/>
        <w:tblW w:w="8127" w:type="dxa"/>
        <w:jc w:val="center"/>
        <w:tblBorders>
          <w:top w:val="single" w:color="999999" w:sz="8" w:space="0"/>
          <w:left w:val="none" w:color="auto" w:sz="0" w:space="0"/>
          <w:bottom w:val="single" w:color="999999" w:sz="8"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3232"/>
        <w:gridCol w:w="3006"/>
        <w:gridCol w:w="1889"/>
      </w:tblGrid>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392" w:hRule="atLeast"/>
          <w:jc w:val="center"/>
        </w:trPr>
        <w:tc>
          <w:tcPr>
            <w:tcW w:w="3232" w:type="dxa"/>
            <w:tcBorders>
              <w:top w:val="single" w:color="999999" w:sz="12" w:space="0"/>
              <w:bottom w:val="single" w:color="999999" w:sz="12" w:space="0"/>
            </w:tcBorders>
            <w:shd w:val="clear" w:color="auto" w:fill="8EAADB"/>
            <w:vAlign w:val="center"/>
          </w:tcPr>
          <w:p>
            <w:pPr>
              <w:jc w:val="both"/>
              <w:rPr>
                <w:rFonts w:ascii="Arial" w:hAnsi="Arial" w:cs="Arial"/>
                <w:b/>
                <w:bCs/>
                <w:sz w:val="16"/>
                <w:szCs w:val="16"/>
              </w:rPr>
            </w:pPr>
            <w:r>
              <w:rPr>
                <w:rFonts w:ascii="Arial" w:hAnsi="Arial" w:cs="Arial"/>
                <w:b/>
                <w:bCs/>
                <w:sz w:val="16"/>
                <w:szCs w:val="16"/>
              </w:rPr>
              <w:t>Nombre</w:t>
            </w:r>
          </w:p>
        </w:tc>
        <w:tc>
          <w:tcPr>
            <w:tcW w:w="3006" w:type="dxa"/>
            <w:tcBorders>
              <w:top w:val="single" w:color="999999" w:sz="12" w:space="0"/>
              <w:bottom w:val="single" w:color="999999" w:sz="12" w:space="0"/>
            </w:tcBorders>
            <w:shd w:val="clear" w:color="auto" w:fill="8EAADB"/>
            <w:vAlign w:val="center"/>
          </w:tcPr>
          <w:p>
            <w:pPr>
              <w:jc w:val="both"/>
              <w:rPr>
                <w:rFonts w:ascii="Arial" w:hAnsi="Arial" w:cs="Arial"/>
                <w:b/>
                <w:bCs/>
                <w:sz w:val="16"/>
                <w:szCs w:val="16"/>
              </w:rPr>
            </w:pPr>
            <w:r>
              <w:rPr>
                <w:rFonts w:ascii="Arial" w:hAnsi="Arial" w:cs="Arial"/>
                <w:b/>
                <w:bCs/>
                <w:sz w:val="16"/>
                <w:szCs w:val="16"/>
              </w:rPr>
              <w:t>Email</w:t>
            </w:r>
          </w:p>
        </w:tc>
        <w:tc>
          <w:tcPr>
            <w:tcW w:w="1889" w:type="dxa"/>
            <w:tcBorders>
              <w:top w:val="single" w:color="999999" w:sz="12" w:space="0"/>
              <w:bottom w:val="single" w:color="999999" w:sz="12" w:space="0"/>
            </w:tcBorders>
            <w:shd w:val="clear" w:color="auto" w:fill="8EAADB"/>
            <w:vAlign w:val="center"/>
          </w:tcPr>
          <w:p>
            <w:pPr>
              <w:jc w:val="both"/>
              <w:rPr>
                <w:rFonts w:ascii="Arial" w:hAnsi="Arial" w:cs="Arial"/>
                <w:b/>
                <w:bCs/>
                <w:sz w:val="16"/>
                <w:szCs w:val="16"/>
              </w:rPr>
            </w:pPr>
            <w:r>
              <w:rPr>
                <w:rFonts w:ascii="Arial" w:hAnsi="Arial" w:cs="Arial"/>
                <w:b/>
                <w:bCs/>
                <w:sz w:val="16"/>
                <w:szCs w:val="16"/>
              </w:rPr>
              <w:t>Teléfono</w:t>
            </w: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232"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Lic. Rafael Palazuelos</w:t>
            </w:r>
          </w:p>
        </w:tc>
        <w:tc>
          <w:tcPr>
            <w:tcW w:w="3006" w:type="dxa"/>
            <w:tcBorders>
              <w:top w:val="single" w:color="999999" w:sz="8" w:space="0"/>
              <w:bottom w:val="single" w:color="999999" w:sz="8" w:space="0"/>
            </w:tcBorders>
            <w:vAlign w:val="center"/>
          </w:tcPr>
          <w:p>
            <w:pPr>
              <w:jc w:val="both"/>
              <w:rPr>
                <w:rFonts w:ascii="Arial" w:hAnsi="Arial" w:cs="Arial"/>
                <w:sz w:val="16"/>
                <w:szCs w:val="16"/>
              </w:rPr>
            </w:pPr>
          </w:p>
        </w:tc>
        <w:tc>
          <w:tcPr>
            <w:tcW w:w="1889" w:type="dxa"/>
            <w:tcBorders>
              <w:top w:val="single" w:color="999999" w:sz="8" w:space="0"/>
              <w:bottom w:val="single" w:color="999999" w:sz="8" w:space="0"/>
            </w:tcBorders>
            <w:vAlign w:val="center"/>
          </w:tcPr>
          <w:p>
            <w:pPr>
              <w:jc w:val="both"/>
              <w:rPr>
                <w:rFonts w:ascii="Arial" w:hAnsi="Arial" w:cs="Arial"/>
                <w:sz w:val="16"/>
                <w:szCs w:val="16"/>
              </w:rPr>
            </w:pP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232" w:type="dxa"/>
            <w:tcBorders>
              <w:top w:val="single" w:color="999999" w:sz="8" w:space="0"/>
              <w:bottom w:val="single" w:color="999999" w:sz="8" w:space="0"/>
            </w:tcBorders>
            <w:vAlign w:val="center"/>
          </w:tcPr>
          <w:p>
            <w:pPr>
              <w:jc w:val="both"/>
              <w:rPr>
                <w:rFonts w:ascii="Arial" w:hAnsi="Arial" w:cs="Arial"/>
                <w:sz w:val="16"/>
                <w:szCs w:val="16"/>
              </w:rPr>
            </w:pPr>
          </w:p>
        </w:tc>
        <w:tc>
          <w:tcPr>
            <w:tcW w:w="3006" w:type="dxa"/>
            <w:tcBorders>
              <w:top w:val="single" w:color="999999" w:sz="8" w:space="0"/>
              <w:bottom w:val="single" w:color="999999" w:sz="8" w:space="0"/>
            </w:tcBorders>
            <w:vAlign w:val="center"/>
          </w:tcPr>
          <w:p>
            <w:pPr>
              <w:jc w:val="both"/>
              <w:rPr>
                <w:rFonts w:ascii="Arial" w:hAnsi="Arial" w:cs="Arial"/>
                <w:sz w:val="16"/>
                <w:szCs w:val="16"/>
              </w:rPr>
            </w:pPr>
          </w:p>
        </w:tc>
        <w:tc>
          <w:tcPr>
            <w:tcW w:w="1889" w:type="dxa"/>
            <w:tcBorders>
              <w:top w:val="single" w:color="999999" w:sz="8" w:space="0"/>
              <w:bottom w:val="single" w:color="999999" w:sz="8" w:space="0"/>
            </w:tcBorders>
            <w:vAlign w:val="center"/>
          </w:tcPr>
          <w:p>
            <w:pPr>
              <w:jc w:val="both"/>
              <w:rPr>
                <w:rFonts w:ascii="Arial" w:hAnsi="Arial" w:cs="Arial"/>
                <w:sz w:val="16"/>
                <w:szCs w:val="16"/>
              </w:rPr>
            </w:pP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232" w:type="dxa"/>
            <w:tcBorders>
              <w:top w:val="single" w:color="999999" w:sz="8" w:space="0"/>
              <w:bottom w:val="single" w:color="999999" w:sz="8" w:space="0"/>
            </w:tcBorders>
            <w:vAlign w:val="center"/>
          </w:tcPr>
          <w:p>
            <w:pPr>
              <w:jc w:val="both"/>
              <w:rPr>
                <w:rFonts w:ascii="Arial" w:hAnsi="Arial" w:cs="Arial"/>
                <w:sz w:val="16"/>
                <w:szCs w:val="16"/>
              </w:rPr>
            </w:pPr>
          </w:p>
        </w:tc>
        <w:tc>
          <w:tcPr>
            <w:tcW w:w="3006" w:type="dxa"/>
            <w:tcBorders>
              <w:top w:val="single" w:color="999999" w:sz="8" w:space="0"/>
              <w:bottom w:val="single" w:color="999999" w:sz="8" w:space="0"/>
            </w:tcBorders>
            <w:vAlign w:val="center"/>
          </w:tcPr>
          <w:p>
            <w:pPr>
              <w:jc w:val="both"/>
              <w:rPr>
                <w:rFonts w:ascii="Arial" w:hAnsi="Arial" w:cs="Arial"/>
                <w:sz w:val="16"/>
                <w:szCs w:val="16"/>
              </w:rPr>
            </w:pPr>
          </w:p>
        </w:tc>
        <w:tc>
          <w:tcPr>
            <w:tcW w:w="1889" w:type="dxa"/>
            <w:tcBorders>
              <w:top w:val="single" w:color="999999" w:sz="8" w:space="0"/>
              <w:bottom w:val="single" w:color="999999" w:sz="8" w:space="0"/>
            </w:tcBorders>
            <w:vAlign w:val="center"/>
          </w:tcPr>
          <w:p>
            <w:pPr>
              <w:jc w:val="both"/>
              <w:rPr>
                <w:rFonts w:ascii="Arial" w:hAnsi="Arial" w:cs="Arial"/>
                <w:sz w:val="16"/>
                <w:szCs w:val="16"/>
              </w:rPr>
            </w:pPr>
          </w:p>
        </w:tc>
      </w:tr>
    </w:tbl>
    <w:p>
      <w:pPr>
        <w:keepNext/>
        <w:spacing w:line="260" w:lineRule="exact"/>
        <w:ind w:left="360" w:hanging="360"/>
        <w:jc w:val="both"/>
        <w:outlineLvl w:val="0"/>
        <w:rPr>
          <w:rFonts w:ascii="Arial" w:hAnsi="Arial" w:cs="Arial"/>
          <w:b/>
          <w:bCs/>
          <w:sz w:val="22"/>
          <w:szCs w:val="22"/>
          <w:lang w:eastAsia="en-US"/>
        </w:rPr>
      </w:pPr>
    </w:p>
    <w:p>
      <w:pPr>
        <w:keepNext/>
        <w:spacing w:line="260" w:lineRule="exact"/>
        <w:ind w:left="360" w:hanging="360"/>
        <w:jc w:val="both"/>
        <w:outlineLvl w:val="0"/>
        <w:rPr>
          <w:rFonts w:ascii="Arial" w:hAnsi="Arial" w:cs="Arial"/>
          <w:b/>
          <w:bCs/>
          <w:sz w:val="22"/>
          <w:szCs w:val="22"/>
          <w:lang w:eastAsia="en-US"/>
        </w:rPr>
      </w:pPr>
    </w:p>
    <w:p>
      <w:pPr>
        <w:keepNext/>
        <w:spacing w:line="260" w:lineRule="exact"/>
        <w:ind w:left="360" w:hanging="360"/>
        <w:jc w:val="both"/>
        <w:outlineLvl w:val="0"/>
        <w:rPr>
          <w:rFonts w:ascii="Arial" w:hAnsi="Arial" w:cs="Arial"/>
          <w:b/>
          <w:bCs/>
          <w:sz w:val="22"/>
          <w:szCs w:val="22"/>
          <w:lang w:eastAsia="en-US"/>
        </w:rPr>
      </w:pPr>
      <w:r>
        <w:rPr>
          <w:rFonts w:ascii="Arial" w:hAnsi="Arial" w:cs="Arial"/>
          <w:b/>
          <w:bCs/>
          <w:sz w:val="22"/>
          <w:szCs w:val="22"/>
          <w:lang w:eastAsia="en-US"/>
        </w:rPr>
        <w:t>Asae Consultores</w:t>
      </w:r>
    </w:p>
    <w:tbl>
      <w:tblPr>
        <w:tblStyle w:val="25"/>
        <w:tblW w:w="7985" w:type="dxa"/>
        <w:jc w:val="center"/>
        <w:tblBorders>
          <w:top w:val="single" w:color="999999" w:sz="8" w:space="0"/>
          <w:left w:val="none" w:color="auto" w:sz="0" w:space="0"/>
          <w:bottom w:val="single" w:color="999999" w:sz="8"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3053"/>
        <w:gridCol w:w="3252"/>
        <w:gridCol w:w="1680"/>
      </w:tblGrid>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392" w:hRule="atLeast"/>
          <w:jc w:val="center"/>
        </w:trPr>
        <w:tc>
          <w:tcPr>
            <w:tcW w:w="3053" w:type="dxa"/>
            <w:tcBorders>
              <w:top w:val="single" w:color="999999" w:sz="12" w:space="0"/>
              <w:bottom w:val="single" w:color="999999" w:sz="12" w:space="0"/>
            </w:tcBorders>
            <w:shd w:val="clear" w:color="auto" w:fill="8EAADB"/>
            <w:vAlign w:val="center"/>
          </w:tcPr>
          <w:p>
            <w:pPr>
              <w:jc w:val="both"/>
              <w:rPr>
                <w:rFonts w:ascii="Arial" w:hAnsi="Arial" w:cs="Arial"/>
                <w:b/>
                <w:bCs/>
                <w:sz w:val="16"/>
                <w:szCs w:val="16"/>
              </w:rPr>
            </w:pPr>
            <w:r>
              <w:rPr>
                <w:rFonts w:ascii="Arial" w:hAnsi="Arial" w:cs="Arial"/>
                <w:b/>
                <w:bCs/>
                <w:sz w:val="16"/>
                <w:szCs w:val="16"/>
              </w:rPr>
              <w:t>Nombre</w:t>
            </w:r>
          </w:p>
        </w:tc>
        <w:tc>
          <w:tcPr>
            <w:tcW w:w="3252" w:type="dxa"/>
            <w:tcBorders>
              <w:top w:val="single" w:color="999999" w:sz="12" w:space="0"/>
              <w:bottom w:val="single" w:color="999999" w:sz="12" w:space="0"/>
            </w:tcBorders>
            <w:shd w:val="clear" w:color="auto" w:fill="8EAADB"/>
            <w:vAlign w:val="center"/>
          </w:tcPr>
          <w:p>
            <w:pPr>
              <w:jc w:val="both"/>
              <w:rPr>
                <w:rFonts w:ascii="Arial" w:hAnsi="Arial" w:cs="Arial"/>
                <w:b/>
                <w:bCs/>
                <w:sz w:val="16"/>
                <w:szCs w:val="16"/>
              </w:rPr>
            </w:pPr>
            <w:r>
              <w:rPr>
                <w:rFonts w:ascii="Arial" w:hAnsi="Arial" w:cs="Arial"/>
                <w:b/>
                <w:bCs/>
                <w:sz w:val="16"/>
                <w:szCs w:val="16"/>
              </w:rPr>
              <w:t>Email</w:t>
            </w:r>
          </w:p>
        </w:tc>
        <w:tc>
          <w:tcPr>
            <w:tcW w:w="1680" w:type="dxa"/>
            <w:tcBorders>
              <w:top w:val="single" w:color="999999" w:sz="12" w:space="0"/>
              <w:bottom w:val="single" w:color="999999" w:sz="12" w:space="0"/>
            </w:tcBorders>
            <w:shd w:val="clear" w:color="auto" w:fill="8EAADB"/>
            <w:vAlign w:val="center"/>
          </w:tcPr>
          <w:p>
            <w:pPr>
              <w:jc w:val="both"/>
              <w:rPr>
                <w:rFonts w:ascii="Arial" w:hAnsi="Arial" w:cs="Arial"/>
                <w:b/>
                <w:bCs/>
                <w:sz w:val="16"/>
                <w:szCs w:val="16"/>
              </w:rPr>
            </w:pPr>
            <w:r>
              <w:rPr>
                <w:rFonts w:ascii="Arial" w:hAnsi="Arial" w:cs="Arial"/>
                <w:b/>
                <w:bCs/>
                <w:sz w:val="16"/>
                <w:szCs w:val="16"/>
              </w:rPr>
              <w:t>Teléfono</w:t>
            </w: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053"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Ing. Alejandro Rojas Ramirez</w:t>
            </w:r>
          </w:p>
        </w:tc>
        <w:tc>
          <w:tcPr>
            <w:tcW w:w="3252" w:type="dxa"/>
            <w:tcBorders>
              <w:top w:val="single" w:color="999999" w:sz="8" w:space="0"/>
              <w:bottom w:val="single" w:color="999999" w:sz="8" w:space="0"/>
            </w:tcBorders>
            <w:vAlign w:val="center"/>
          </w:tcPr>
          <w:p>
            <w:pPr>
              <w:jc w:val="both"/>
              <w:rPr>
                <w:rFonts w:ascii="Arial" w:hAnsi="Arial" w:cs="Arial"/>
                <w:sz w:val="16"/>
                <w:szCs w:val="16"/>
              </w:rPr>
            </w:pPr>
            <w:r>
              <w:fldChar w:fldCharType="begin"/>
            </w:r>
            <w:r>
              <w:instrText xml:space="preserve"> HYPERLINK "mailto:Alejandro.Rojas@asae.com.mx" </w:instrText>
            </w:r>
            <w:r>
              <w:fldChar w:fldCharType="separate"/>
            </w:r>
            <w:r>
              <w:rPr>
                <w:rStyle w:val="23"/>
                <w:rFonts w:ascii="Arial" w:hAnsi="Arial" w:cs="Arial"/>
                <w:sz w:val="16"/>
                <w:szCs w:val="16"/>
              </w:rPr>
              <w:t>Alejandro.Rojas@asae.com.mx</w:t>
            </w:r>
            <w:r>
              <w:rPr>
                <w:rStyle w:val="23"/>
                <w:rFonts w:ascii="Arial" w:hAnsi="Arial" w:cs="Arial"/>
                <w:sz w:val="16"/>
                <w:szCs w:val="16"/>
              </w:rPr>
              <w:fldChar w:fldCharType="end"/>
            </w:r>
          </w:p>
          <w:p>
            <w:pPr>
              <w:jc w:val="both"/>
              <w:rPr>
                <w:rFonts w:ascii="Arial" w:hAnsi="Arial" w:cs="Arial"/>
                <w:sz w:val="16"/>
                <w:szCs w:val="16"/>
              </w:rPr>
            </w:pPr>
          </w:p>
        </w:tc>
        <w:tc>
          <w:tcPr>
            <w:tcW w:w="1680"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 xml:space="preserve">  5322 0505</w:t>
            </w: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053"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Lic. Magdalena Ornelas Ibáñez</w:t>
            </w:r>
          </w:p>
        </w:tc>
        <w:tc>
          <w:tcPr>
            <w:tcW w:w="3252" w:type="dxa"/>
            <w:tcBorders>
              <w:top w:val="single" w:color="999999" w:sz="8" w:space="0"/>
              <w:bottom w:val="single" w:color="999999" w:sz="8" w:space="0"/>
            </w:tcBorders>
            <w:vAlign w:val="center"/>
          </w:tcPr>
          <w:p>
            <w:pPr>
              <w:jc w:val="both"/>
              <w:rPr>
                <w:rFonts w:ascii="Arial" w:hAnsi="Arial" w:cs="Arial"/>
                <w:sz w:val="16"/>
                <w:szCs w:val="16"/>
              </w:rPr>
            </w:pPr>
            <w:r>
              <w:fldChar w:fldCharType="begin"/>
            </w:r>
            <w:r>
              <w:instrText xml:space="preserve"> HYPERLINK "mailto:Soporte-idealnet@asae.com.mx" </w:instrText>
            </w:r>
            <w:r>
              <w:fldChar w:fldCharType="separate"/>
            </w:r>
            <w:r>
              <w:fldChar w:fldCharType="end"/>
            </w:r>
            <w:r>
              <w:fldChar w:fldCharType="begin"/>
            </w:r>
            <w:r>
              <w:instrText xml:space="preserve"> HYPERLINK "mailto:Magdalena.Ornelas@asae.com.mx" </w:instrText>
            </w:r>
            <w:r>
              <w:fldChar w:fldCharType="separate"/>
            </w:r>
            <w:r>
              <w:rPr>
                <w:rFonts w:ascii="Arial" w:hAnsi="Arial" w:cs="Arial"/>
                <w:color w:val="0000FF"/>
                <w:sz w:val="16"/>
                <w:szCs w:val="16"/>
                <w:u w:val="single"/>
              </w:rPr>
              <w:t>Magdalena.Ornelas@asae.com.mx</w:t>
            </w:r>
            <w:r>
              <w:rPr>
                <w:rFonts w:ascii="Arial" w:hAnsi="Arial" w:cs="Arial"/>
                <w:color w:val="0000FF"/>
                <w:sz w:val="16"/>
                <w:szCs w:val="16"/>
                <w:u w:val="single"/>
              </w:rPr>
              <w:fldChar w:fldCharType="end"/>
            </w:r>
          </w:p>
        </w:tc>
        <w:tc>
          <w:tcPr>
            <w:tcW w:w="1680"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55 5431</w:t>
            </w: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053"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Ing. Ruben Marines</w:t>
            </w:r>
          </w:p>
        </w:tc>
        <w:tc>
          <w:tcPr>
            <w:tcW w:w="3252" w:type="dxa"/>
            <w:tcBorders>
              <w:top w:val="single" w:color="999999" w:sz="8" w:space="0"/>
              <w:bottom w:val="single" w:color="999999" w:sz="8" w:space="0"/>
            </w:tcBorders>
            <w:vAlign w:val="center"/>
          </w:tcPr>
          <w:p>
            <w:pPr>
              <w:jc w:val="both"/>
              <w:rPr>
                <w:rFonts w:ascii="Arial" w:hAnsi="Arial" w:cs="Arial"/>
                <w:sz w:val="16"/>
                <w:szCs w:val="16"/>
              </w:rPr>
            </w:pPr>
            <w:r>
              <w:fldChar w:fldCharType="begin"/>
            </w:r>
            <w:r>
              <w:instrText xml:space="preserve"> HYPERLINK "mailto:Ruben.Marines@asae.com.mx" </w:instrText>
            </w:r>
            <w:r>
              <w:fldChar w:fldCharType="separate"/>
            </w:r>
            <w:r>
              <w:rPr>
                <w:rStyle w:val="23"/>
                <w:rFonts w:ascii="Arial" w:hAnsi="Arial" w:cs="Arial"/>
                <w:sz w:val="16"/>
                <w:szCs w:val="16"/>
              </w:rPr>
              <w:t>Ruben.Marines@asae.com.mx</w:t>
            </w:r>
            <w:r>
              <w:rPr>
                <w:rStyle w:val="23"/>
                <w:rFonts w:ascii="Arial" w:hAnsi="Arial" w:cs="Arial"/>
                <w:sz w:val="16"/>
                <w:szCs w:val="16"/>
              </w:rPr>
              <w:fldChar w:fldCharType="end"/>
            </w:r>
          </w:p>
        </w:tc>
        <w:tc>
          <w:tcPr>
            <w:tcW w:w="1680"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 xml:space="preserve">  </w:t>
            </w:r>
          </w:p>
          <w:p>
            <w:pPr>
              <w:jc w:val="both"/>
              <w:rPr>
                <w:rFonts w:ascii="Arial" w:hAnsi="Arial" w:cs="Arial"/>
                <w:sz w:val="16"/>
                <w:szCs w:val="16"/>
              </w:rPr>
            </w:pPr>
          </w:p>
        </w:tc>
      </w:tr>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404" w:hRule="atLeast"/>
          <w:jc w:val="center"/>
        </w:trPr>
        <w:tc>
          <w:tcPr>
            <w:tcW w:w="3053" w:type="dxa"/>
            <w:tcBorders>
              <w:top w:val="single" w:color="999999" w:sz="8" w:space="0"/>
              <w:bottom w:val="single" w:color="999999" w:sz="8" w:space="0"/>
            </w:tcBorders>
            <w:vAlign w:val="center"/>
          </w:tcPr>
          <w:p>
            <w:pPr>
              <w:jc w:val="both"/>
              <w:rPr>
                <w:rFonts w:ascii="Arial" w:hAnsi="Arial" w:cs="Arial"/>
                <w:sz w:val="16"/>
                <w:szCs w:val="16"/>
              </w:rPr>
            </w:pPr>
          </w:p>
        </w:tc>
        <w:tc>
          <w:tcPr>
            <w:tcW w:w="3252" w:type="dxa"/>
            <w:tcBorders>
              <w:top w:val="single" w:color="999999" w:sz="8" w:space="0"/>
              <w:bottom w:val="single" w:color="999999" w:sz="8" w:space="0"/>
            </w:tcBorders>
            <w:vAlign w:val="center"/>
          </w:tcPr>
          <w:p>
            <w:pPr>
              <w:jc w:val="both"/>
              <w:rPr>
                <w:rFonts w:ascii="Arial" w:hAnsi="Arial" w:cs="Arial"/>
                <w:sz w:val="16"/>
                <w:szCs w:val="16"/>
              </w:rPr>
            </w:pPr>
            <w:r>
              <w:fldChar w:fldCharType="begin"/>
            </w:r>
            <w:r>
              <w:instrText xml:space="preserve"> HYPERLINK "mailto:Alejandro.Ortiz@asae.com.mx" </w:instrText>
            </w:r>
            <w:r>
              <w:fldChar w:fldCharType="separate"/>
            </w:r>
            <w:r>
              <w:fldChar w:fldCharType="end"/>
            </w:r>
            <w:r>
              <w:rPr>
                <w:rStyle w:val="23"/>
                <w:rFonts w:ascii="Arial" w:hAnsi="Arial" w:cs="Arial"/>
                <w:sz w:val="16"/>
                <w:szCs w:val="16"/>
              </w:rPr>
              <w:t xml:space="preserve"> </w:t>
            </w:r>
          </w:p>
        </w:tc>
        <w:tc>
          <w:tcPr>
            <w:tcW w:w="1680" w:type="dxa"/>
            <w:tcBorders>
              <w:top w:val="single" w:color="999999" w:sz="8" w:space="0"/>
              <w:bottom w:val="single" w:color="999999" w:sz="8" w:space="0"/>
            </w:tcBorders>
            <w:vAlign w:val="center"/>
          </w:tcPr>
          <w:p>
            <w:pPr>
              <w:jc w:val="both"/>
              <w:rPr>
                <w:rFonts w:ascii="Arial" w:hAnsi="Arial" w:cs="Arial"/>
                <w:sz w:val="16"/>
                <w:szCs w:val="16"/>
              </w:rPr>
            </w:pPr>
            <w:r>
              <w:rPr>
                <w:rFonts w:ascii="Arial" w:hAnsi="Arial" w:cs="Arial"/>
                <w:sz w:val="16"/>
                <w:szCs w:val="16"/>
              </w:rPr>
              <w:t xml:space="preserve">      </w:t>
            </w:r>
          </w:p>
          <w:p>
            <w:pPr>
              <w:jc w:val="both"/>
              <w:rPr>
                <w:rFonts w:ascii="Arial" w:hAnsi="Arial" w:cs="Arial"/>
                <w:sz w:val="16"/>
                <w:szCs w:val="16"/>
              </w:rPr>
            </w:pPr>
          </w:p>
        </w:tc>
      </w:tr>
    </w:tbl>
    <w:p>
      <w:pPr>
        <w:keepNext/>
        <w:spacing w:line="260" w:lineRule="exact"/>
        <w:ind w:left="360" w:hanging="360"/>
        <w:jc w:val="both"/>
        <w:outlineLvl w:val="0"/>
        <w:rPr>
          <w:rFonts w:ascii="Arial" w:hAnsi="Arial" w:cs="Arial"/>
          <w:b/>
          <w:bCs/>
          <w:sz w:val="22"/>
          <w:szCs w:val="22"/>
          <w:lang w:eastAsia="en-US"/>
        </w:rPr>
      </w:pPr>
    </w:p>
    <w:p>
      <w:pPr>
        <w:rPr>
          <w:rFonts w:ascii="Arial" w:hAnsi="Arial" w:cs="Arial"/>
          <w:sz w:val="22"/>
          <w:szCs w:val="22"/>
          <w:lang w:eastAsia="en-US"/>
        </w:rPr>
      </w:pPr>
    </w:p>
    <w:p>
      <w:pPr>
        <w:keepNext/>
        <w:spacing w:line="260" w:lineRule="exact"/>
        <w:ind w:left="360" w:hanging="360"/>
        <w:jc w:val="both"/>
        <w:outlineLvl w:val="0"/>
        <w:rPr>
          <w:rFonts w:ascii="Arial" w:hAnsi="Arial" w:cs="Arial"/>
          <w:b/>
          <w:bCs/>
          <w:sz w:val="22"/>
          <w:szCs w:val="22"/>
          <w:lang w:eastAsia="en-US"/>
        </w:rPr>
      </w:pPr>
      <w:r>
        <w:rPr>
          <w:rFonts w:ascii="Arial" w:hAnsi="Arial" w:cs="Arial"/>
          <w:b/>
          <w:bCs/>
          <w:sz w:val="22"/>
          <w:szCs w:val="22"/>
          <w:lang w:eastAsia="en-US"/>
        </w:rPr>
        <w:t>Fecha de propuesta</w:t>
      </w:r>
    </w:p>
    <w:tbl>
      <w:tblPr>
        <w:tblStyle w:val="25"/>
        <w:tblW w:w="7985" w:type="dxa"/>
        <w:jc w:val="center"/>
        <w:tblBorders>
          <w:top w:val="single" w:color="999999" w:sz="8" w:space="0"/>
          <w:left w:val="none" w:color="auto" w:sz="0" w:space="0"/>
          <w:bottom w:val="single" w:color="999999" w:sz="8" w:space="0"/>
          <w:right w:val="none" w:color="auto" w:sz="0" w:space="0"/>
          <w:insideH w:val="none" w:color="auto" w:sz="0" w:space="0"/>
          <w:insideV w:val="none" w:color="auto" w:sz="0" w:space="0"/>
        </w:tblBorders>
        <w:shd w:val="clear" w:color="auto" w:fill="8EAADB"/>
        <w:tblLayout w:type="autofit"/>
        <w:tblCellMar>
          <w:top w:w="0" w:type="dxa"/>
          <w:left w:w="57" w:type="dxa"/>
          <w:bottom w:w="0" w:type="dxa"/>
          <w:right w:w="57" w:type="dxa"/>
        </w:tblCellMar>
      </w:tblPr>
      <w:tblGrid>
        <w:gridCol w:w="6095"/>
        <w:gridCol w:w="143"/>
        <w:gridCol w:w="1747"/>
      </w:tblGrid>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shd w:val="clear" w:color="auto" w:fill="8EAADB"/>
          <w:tblCellMar>
            <w:top w:w="0" w:type="dxa"/>
            <w:left w:w="57" w:type="dxa"/>
            <w:bottom w:w="0" w:type="dxa"/>
            <w:right w:w="57" w:type="dxa"/>
          </w:tblCellMar>
        </w:tblPrEx>
        <w:trPr>
          <w:trHeight w:val="232" w:hRule="atLeast"/>
          <w:jc w:val="center"/>
        </w:trPr>
        <w:tc>
          <w:tcPr>
            <w:tcW w:w="6095" w:type="dxa"/>
            <w:tcBorders>
              <w:top w:val="single" w:color="999999" w:sz="12" w:space="0"/>
              <w:bottom w:val="single" w:color="999999" w:sz="12" w:space="0"/>
            </w:tcBorders>
            <w:shd w:val="clear" w:color="auto" w:fill="8EAADB"/>
            <w:vAlign w:val="center"/>
          </w:tcPr>
          <w:p>
            <w:pPr>
              <w:jc w:val="both"/>
              <w:rPr>
                <w:rFonts w:ascii="Arial" w:hAnsi="Arial" w:cs="Arial"/>
                <w:sz w:val="22"/>
                <w:szCs w:val="22"/>
              </w:rPr>
            </w:pPr>
            <w:r>
              <w:rPr>
                <w:rFonts w:ascii="Arial" w:hAnsi="Arial" w:cs="Arial"/>
                <w:sz w:val="22"/>
                <w:szCs w:val="22"/>
              </w:rPr>
              <w:t>15 de septiembre de 2020</w:t>
            </w:r>
          </w:p>
        </w:tc>
        <w:tc>
          <w:tcPr>
            <w:tcW w:w="143" w:type="dxa"/>
            <w:tcBorders>
              <w:top w:val="single" w:color="999999" w:sz="12" w:space="0"/>
              <w:bottom w:val="single" w:color="999999" w:sz="12" w:space="0"/>
            </w:tcBorders>
            <w:shd w:val="clear" w:color="auto" w:fill="8EAADB"/>
            <w:vAlign w:val="center"/>
          </w:tcPr>
          <w:p>
            <w:pPr>
              <w:jc w:val="both"/>
              <w:rPr>
                <w:rFonts w:ascii="Arial" w:hAnsi="Arial" w:cs="Arial"/>
                <w:b/>
                <w:bCs/>
                <w:sz w:val="22"/>
                <w:szCs w:val="22"/>
              </w:rPr>
            </w:pPr>
          </w:p>
        </w:tc>
        <w:tc>
          <w:tcPr>
            <w:tcW w:w="1747" w:type="dxa"/>
            <w:tcBorders>
              <w:top w:val="single" w:color="999999" w:sz="12" w:space="0"/>
              <w:bottom w:val="single" w:color="999999" w:sz="12" w:space="0"/>
            </w:tcBorders>
            <w:shd w:val="clear" w:color="auto" w:fill="8EAADB"/>
            <w:vAlign w:val="center"/>
          </w:tcPr>
          <w:p>
            <w:pPr>
              <w:jc w:val="both"/>
              <w:rPr>
                <w:rFonts w:ascii="Arial" w:hAnsi="Arial" w:cs="Arial"/>
                <w:b/>
                <w:bCs/>
                <w:sz w:val="22"/>
                <w:szCs w:val="22"/>
              </w:rPr>
            </w:pPr>
          </w:p>
        </w:tc>
      </w:tr>
    </w:tbl>
    <w:p>
      <w:pPr>
        <w:rPr>
          <w:rFonts w:ascii="Arial" w:hAnsi="Arial" w:cs="Arial"/>
          <w:b/>
          <w:sz w:val="22"/>
          <w:szCs w:val="22"/>
        </w:rPr>
      </w:pPr>
    </w:p>
    <w:p>
      <w:pPr>
        <w:rPr>
          <w:rFonts w:ascii="Arial" w:hAnsi="Arial" w:cs="Arial"/>
          <w:b/>
          <w:sz w:val="22"/>
          <w:szCs w:val="22"/>
        </w:rPr>
      </w:pPr>
    </w:p>
    <w:p>
      <w:pPr>
        <w:keepNext/>
        <w:spacing w:line="260" w:lineRule="exact"/>
        <w:jc w:val="both"/>
        <w:outlineLvl w:val="0"/>
        <w:rPr>
          <w:rFonts w:ascii="Arial" w:hAnsi="Arial" w:cs="Arial"/>
          <w:b/>
          <w:bCs/>
          <w:sz w:val="22"/>
          <w:szCs w:val="22"/>
          <w:lang w:eastAsia="en-US"/>
        </w:rPr>
      </w:pPr>
      <w:r>
        <w:rPr>
          <w:rFonts w:ascii="Arial" w:hAnsi="Arial" w:cs="Arial"/>
          <w:b/>
          <w:bCs/>
          <w:sz w:val="22"/>
          <w:szCs w:val="22"/>
          <w:lang w:eastAsia="en-US"/>
        </w:rPr>
        <w:t>Versión</w:t>
      </w:r>
    </w:p>
    <w:tbl>
      <w:tblPr>
        <w:tblStyle w:val="25"/>
        <w:tblW w:w="7985" w:type="dxa"/>
        <w:jc w:val="center"/>
        <w:tblBorders>
          <w:top w:val="single" w:color="999999" w:sz="8" w:space="0"/>
          <w:left w:val="none" w:color="auto" w:sz="0" w:space="0"/>
          <w:bottom w:val="single" w:color="999999" w:sz="8" w:space="0"/>
          <w:right w:val="none" w:color="auto" w:sz="0" w:space="0"/>
          <w:insideH w:val="none" w:color="auto" w:sz="0" w:space="0"/>
          <w:insideV w:val="none" w:color="auto" w:sz="0" w:space="0"/>
        </w:tblBorders>
        <w:shd w:val="clear" w:color="auto" w:fill="8EAADB"/>
        <w:tblLayout w:type="autofit"/>
        <w:tblCellMar>
          <w:top w:w="0" w:type="dxa"/>
          <w:left w:w="57" w:type="dxa"/>
          <w:bottom w:w="0" w:type="dxa"/>
          <w:right w:w="57" w:type="dxa"/>
        </w:tblCellMar>
      </w:tblPr>
      <w:tblGrid>
        <w:gridCol w:w="6095"/>
        <w:gridCol w:w="143"/>
        <w:gridCol w:w="1747"/>
      </w:tblGrid>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tblCellMar>
            <w:top w:w="0" w:type="dxa"/>
            <w:left w:w="57" w:type="dxa"/>
            <w:bottom w:w="0" w:type="dxa"/>
            <w:right w:w="57" w:type="dxa"/>
          </w:tblCellMar>
        </w:tblPrEx>
        <w:trPr>
          <w:trHeight w:val="188" w:hRule="atLeast"/>
          <w:jc w:val="center"/>
        </w:trPr>
        <w:tc>
          <w:tcPr>
            <w:tcW w:w="6095" w:type="dxa"/>
            <w:tcBorders>
              <w:top w:val="single" w:color="999999" w:sz="12" w:space="0"/>
              <w:bottom w:val="single" w:color="999999" w:sz="12" w:space="0"/>
            </w:tcBorders>
            <w:shd w:val="clear" w:color="auto" w:fill="8EAADB"/>
            <w:vAlign w:val="center"/>
          </w:tcPr>
          <w:p>
            <w:pPr>
              <w:jc w:val="both"/>
              <w:rPr>
                <w:rFonts w:ascii="Arial" w:hAnsi="Arial" w:cs="Arial"/>
                <w:sz w:val="22"/>
                <w:szCs w:val="22"/>
              </w:rPr>
            </w:pPr>
            <w:r>
              <w:rPr>
                <w:rFonts w:ascii="Arial" w:hAnsi="Arial" w:cs="Arial"/>
                <w:sz w:val="22"/>
                <w:szCs w:val="22"/>
              </w:rPr>
              <w:t>Versión 1.0</w:t>
            </w:r>
          </w:p>
        </w:tc>
        <w:tc>
          <w:tcPr>
            <w:tcW w:w="143" w:type="dxa"/>
            <w:tcBorders>
              <w:top w:val="single" w:color="999999" w:sz="12" w:space="0"/>
              <w:bottom w:val="single" w:color="999999" w:sz="12" w:space="0"/>
            </w:tcBorders>
            <w:shd w:val="clear" w:color="auto" w:fill="8EAADB"/>
            <w:vAlign w:val="center"/>
          </w:tcPr>
          <w:p>
            <w:pPr>
              <w:jc w:val="both"/>
              <w:rPr>
                <w:rFonts w:ascii="Arial" w:hAnsi="Arial" w:cs="Arial"/>
                <w:b/>
                <w:bCs/>
                <w:sz w:val="22"/>
                <w:szCs w:val="22"/>
              </w:rPr>
            </w:pPr>
          </w:p>
        </w:tc>
        <w:tc>
          <w:tcPr>
            <w:tcW w:w="1747" w:type="dxa"/>
            <w:tcBorders>
              <w:top w:val="single" w:color="999999" w:sz="12" w:space="0"/>
              <w:bottom w:val="single" w:color="999999" w:sz="12" w:space="0"/>
            </w:tcBorders>
            <w:shd w:val="clear" w:color="auto" w:fill="8EAADB"/>
            <w:vAlign w:val="center"/>
          </w:tcPr>
          <w:p>
            <w:pPr>
              <w:jc w:val="both"/>
              <w:rPr>
                <w:rFonts w:ascii="Arial" w:hAnsi="Arial" w:cs="Arial"/>
                <w:b/>
                <w:bCs/>
                <w:sz w:val="22"/>
                <w:szCs w:val="22"/>
              </w:rPr>
            </w:pPr>
          </w:p>
        </w:tc>
      </w:tr>
    </w:tbl>
    <w:p>
      <w:pPr>
        <w:rPr>
          <w:rFonts w:ascii="Arial" w:hAnsi="Arial" w:cs="Arial"/>
          <w:b/>
          <w:sz w:val="22"/>
          <w:szCs w:val="22"/>
        </w:rPr>
      </w:pPr>
    </w:p>
    <w:p>
      <w:pPr>
        <w:jc w:val="both"/>
        <w:rPr>
          <w:rFonts w:ascii="Arial" w:hAnsi="Arial" w:cs="Arial"/>
          <w:b/>
          <w:sz w:val="22"/>
          <w:szCs w:val="22"/>
          <w:lang w:val="es-ES"/>
        </w:rPr>
      </w:pPr>
    </w:p>
    <w:p>
      <w:pPr>
        <w:keepNext/>
        <w:spacing w:line="260" w:lineRule="exact"/>
        <w:jc w:val="both"/>
        <w:outlineLvl w:val="0"/>
        <w:rPr>
          <w:rFonts w:ascii="Arial" w:hAnsi="Arial" w:cs="Arial"/>
          <w:b/>
          <w:bCs/>
          <w:sz w:val="22"/>
          <w:szCs w:val="22"/>
          <w:lang w:eastAsia="en-US"/>
        </w:rPr>
      </w:pPr>
      <w:r>
        <w:rPr>
          <w:rFonts w:ascii="Arial" w:hAnsi="Arial" w:cs="Arial"/>
          <w:b/>
          <w:bCs/>
          <w:sz w:val="22"/>
          <w:szCs w:val="22"/>
          <w:lang w:eastAsia="en-US"/>
        </w:rPr>
        <w:t>Vigencia</w:t>
      </w:r>
    </w:p>
    <w:tbl>
      <w:tblPr>
        <w:tblStyle w:val="25"/>
        <w:tblW w:w="7985" w:type="dxa"/>
        <w:jc w:val="center"/>
        <w:tblBorders>
          <w:top w:val="single" w:color="999999" w:sz="8" w:space="0"/>
          <w:left w:val="none" w:color="auto" w:sz="0" w:space="0"/>
          <w:bottom w:val="single" w:color="999999" w:sz="8" w:space="0"/>
          <w:right w:val="none" w:color="auto" w:sz="0" w:space="0"/>
          <w:insideH w:val="none" w:color="auto" w:sz="0" w:space="0"/>
          <w:insideV w:val="none" w:color="auto" w:sz="0" w:space="0"/>
        </w:tblBorders>
        <w:shd w:val="clear" w:color="auto" w:fill="8EAADB"/>
        <w:tblLayout w:type="autofit"/>
        <w:tblCellMar>
          <w:top w:w="0" w:type="dxa"/>
          <w:left w:w="57" w:type="dxa"/>
          <w:bottom w:w="0" w:type="dxa"/>
          <w:right w:w="57" w:type="dxa"/>
        </w:tblCellMar>
      </w:tblPr>
      <w:tblGrid>
        <w:gridCol w:w="6095"/>
        <w:gridCol w:w="143"/>
        <w:gridCol w:w="1747"/>
      </w:tblGrid>
      <w:tr>
        <w:tblPrEx>
          <w:tblBorders>
            <w:top w:val="single" w:color="999999" w:sz="8" w:space="0"/>
            <w:left w:val="none" w:color="auto" w:sz="0" w:space="0"/>
            <w:bottom w:val="single" w:color="999999" w:sz="8" w:space="0"/>
            <w:right w:val="none" w:color="auto" w:sz="0" w:space="0"/>
            <w:insideH w:val="none" w:color="auto" w:sz="0" w:space="0"/>
            <w:insideV w:val="none" w:color="auto" w:sz="0" w:space="0"/>
          </w:tblBorders>
          <w:shd w:val="clear" w:color="auto" w:fill="8EAADB"/>
          <w:tblCellMar>
            <w:top w:w="0" w:type="dxa"/>
            <w:left w:w="57" w:type="dxa"/>
            <w:bottom w:w="0" w:type="dxa"/>
            <w:right w:w="57" w:type="dxa"/>
          </w:tblCellMar>
        </w:tblPrEx>
        <w:trPr>
          <w:trHeight w:val="188" w:hRule="atLeast"/>
          <w:jc w:val="center"/>
        </w:trPr>
        <w:tc>
          <w:tcPr>
            <w:tcW w:w="6095" w:type="dxa"/>
            <w:tcBorders>
              <w:top w:val="single" w:color="999999" w:sz="12" w:space="0"/>
              <w:bottom w:val="single" w:color="999999" w:sz="12" w:space="0"/>
            </w:tcBorders>
            <w:shd w:val="clear" w:color="auto" w:fill="8EAADB"/>
            <w:vAlign w:val="center"/>
          </w:tcPr>
          <w:p>
            <w:pPr>
              <w:jc w:val="both"/>
              <w:rPr>
                <w:rFonts w:ascii="Arial" w:hAnsi="Arial" w:cs="Arial"/>
                <w:sz w:val="22"/>
                <w:szCs w:val="22"/>
              </w:rPr>
            </w:pPr>
            <w:r>
              <w:rPr>
                <w:rFonts w:ascii="Arial" w:hAnsi="Arial" w:cs="Arial"/>
                <w:sz w:val="22"/>
                <w:szCs w:val="22"/>
              </w:rPr>
              <w:t>15 días naturales a partir de la fecha de la propuesta.</w:t>
            </w:r>
          </w:p>
        </w:tc>
        <w:tc>
          <w:tcPr>
            <w:tcW w:w="143" w:type="dxa"/>
            <w:tcBorders>
              <w:top w:val="single" w:color="999999" w:sz="12" w:space="0"/>
              <w:bottom w:val="single" w:color="999999" w:sz="12" w:space="0"/>
            </w:tcBorders>
            <w:shd w:val="clear" w:color="auto" w:fill="8EAADB"/>
            <w:vAlign w:val="center"/>
          </w:tcPr>
          <w:p>
            <w:pPr>
              <w:jc w:val="both"/>
              <w:rPr>
                <w:rFonts w:ascii="Arial" w:hAnsi="Arial" w:cs="Arial"/>
                <w:b/>
                <w:bCs/>
                <w:sz w:val="22"/>
                <w:szCs w:val="22"/>
              </w:rPr>
            </w:pPr>
          </w:p>
        </w:tc>
        <w:tc>
          <w:tcPr>
            <w:tcW w:w="1747" w:type="dxa"/>
            <w:tcBorders>
              <w:top w:val="single" w:color="999999" w:sz="12" w:space="0"/>
              <w:bottom w:val="single" w:color="999999" w:sz="12" w:space="0"/>
            </w:tcBorders>
            <w:shd w:val="clear" w:color="auto" w:fill="8EAADB"/>
            <w:vAlign w:val="center"/>
          </w:tcPr>
          <w:p>
            <w:pPr>
              <w:jc w:val="both"/>
              <w:rPr>
                <w:rFonts w:ascii="Arial" w:hAnsi="Arial" w:cs="Arial"/>
                <w:b/>
                <w:bCs/>
                <w:sz w:val="22"/>
                <w:szCs w:val="22"/>
              </w:rPr>
            </w:pPr>
          </w:p>
        </w:tc>
      </w:tr>
    </w:tbl>
    <w:p>
      <w:pPr>
        <w:rPr>
          <w:rFonts w:ascii="Arial" w:hAnsi="Arial" w:cs="Arial"/>
          <w:b/>
          <w:sz w:val="22"/>
          <w:szCs w:val="22"/>
        </w:rPr>
      </w:pPr>
    </w:p>
    <w:p>
      <w:pPr>
        <w:jc w:val="both"/>
        <w:rPr>
          <w:rFonts w:ascii="Arial" w:hAnsi="Arial" w:cs="Arial"/>
          <w:b/>
          <w:sz w:val="22"/>
          <w:szCs w:val="22"/>
          <w:lang w:val="es-ES"/>
        </w:rPr>
      </w:pPr>
    </w:p>
    <w:p>
      <w:pPr>
        <w:jc w:val="both"/>
        <w:rPr>
          <w:rFonts w:ascii="Arial" w:hAnsi="Arial" w:cs="Arial"/>
          <w:b/>
          <w:color w:val="000000"/>
          <w:sz w:val="22"/>
          <w:szCs w:val="22"/>
        </w:rPr>
      </w:pPr>
    </w:p>
    <w:p>
      <w:pPr>
        <w:jc w:val="both"/>
        <w:rPr>
          <w:rFonts w:ascii="Arial" w:hAnsi="Arial" w:cs="Arial"/>
          <w:b/>
          <w:color w:val="000000"/>
          <w:sz w:val="22"/>
          <w:szCs w:val="22"/>
        </w:rPr>
      </w:pPr>
      <w:r>
        <w:rPr>
          <w:rFonts w:ascii="Arial" w:hAnsi="Arial" w:cs="Arial"/>
          <w:b/>
          <w:color w:val="000000"/>
          <w:sz w:val="22"/>
          <w:szCs w:val="22"/>
        </w:rPr>
        <w:br w:type="page"/>
      </w:r>
    </w:p>
    <w:p>
      <w:pPr>
        <w:jc w:val="both"/>
        <w:rPr>
          <w:rFonts w:ascii="Arial" w:hAnsi="Arial" w:cs="Arial"/>
          <w:b/>
          <w:color w:val="000000"/>
          <w:sz w:val="22"/>
          <w:szCs w:val="22"/>
        </w:rPr>
      </w:pPr>
      <w:r>
        <w:rPr>
          <w:rFonts w:ascii="Arial" w:hAnsi="Arial" w:cs="Arial"/>
          <w:b/>
          <w:color w:val="000000"/>
          <w:sz w:val="22"/>
          <w:szCs w:val="22"/>
        </w:rPr>
        <w:t>SERVICIOS DE CONSULTORIA PARA El DESARROLLO DE UN SISTEMA DE COMERCIO ELECTRONICO.</w:t>
      </w:r>
    </w:p>
    <w:p>
      <w:pPr>
        <w:jc w:val="both"/>
        <w:rPr>
          <w:rFonts w:ascii="Arial" w:hAnsi="Arial" w:cs="Arial"/>
          <w:sz w:val="22"/>
          <w:szCs w:val="22"/>
        </w:rPr>
      </w:pPr>
      <w:r>
        <w:rPr>
          <w:rFonts w:ascii="Arial" w:hAnsi="Arial" w:cs="Arial"/>
          <w:b/>
          <w:color w:val="000000"/>
          <w:sz w:val="22"/>
          <w:szCs w:val="22"/>
        </w:rPr>
        <w:t xml:space="preserve"> </w:t>
      </w:r>
    </w:p>
    <w:p>
      <w:pPr>
        <w:jc w:val="both"/>
        <w:rPr>
          <w:rFonts w:ascii="Arial" w:hAnsi="Arial" w:cs="Arial"/>
          <w:sz w:val="22"/>
          <w:szCs w:val="22"/>
        </w:rPr>
      </w:pPr>
      <w:r>
        <w:rPr>
          <w:rFonts w:ascii="Arial" w:hAnsi="Arial" w:cs="Arial"/>
          <w:sz w:val="22"/>
          <w:szCs w:val="22"/>
        </w:rPr>
        <w:t>Para dar inicio con las actividades del proyecto, será necesario aceptar y firmar esta propuesta.</w:t>
      </w:r>
    </w:p>
    <w:p>
      <w:pPr>
        <w:jc w:val="both"/>
        <w:rPr>
          <w:rFonts w:ascii="Arial" w:hAnsi="Arial" w:cs="Arial"/>
          <w:sz w:val="22"/>
          <w:szCs w:val="22"/>
        </w:rPr>
      </w:pPr>
    </w:p>
    <w:p>
      <w:pPr>
        <w:jc w:val="both"/>
        <w:rPr>
          <w:rFonts w:ascii="Arial" w:hAnsi="Arial" w:cs="Arial"/>
          <w:sz w:val="22"/>
          <w:szCs w:val="22"/>
        </w:rPr>
      </w:pPr>
    </w:p>
    <w:tbl>
      <w:tblPr>
        <w:tblStyle w:val="2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9067" w:type="dxa"/>
            <w:tcBorders>
              <w:top w:val="single" w:color="auto" w:sz="4" w:space="0"/>
            </w:tcBorders>
            <w:shd w:val="clear" w:color="auto" w:fill="8EAADB"/>
          </w:tcPr>
          <w:p>
            <w:pPr>
              <w:jc w:val="both"/>
              <w:rPr>
                <w:rFonts w:ascii="Arial" w:hAnsi="Arial" w:cs="Arial"/>
                <w:b/>
                <w:sz w:val="22"/>
                <w:szCs w:val="22"/>
              </w:rPr>
            </w:pPr>
            <w:r>
              <w:rPr>
                <w:rFonts w:ascii="Arial" w:hAnsi="Arial" w:cs="Arial"/>
                <w:b/>
                <w:sz w:val="22"/>
                <w:szCs w:val="22"/>
              </w:rPr>
              <w:t>Fecha de Inicio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9067" w:type="dxa"/>
            <w:tcBorders>
              <w:top w:val="single" w:color="000000" w:sz="4" w:space="0"/>
            </w:tcBorders>
          </w:tcPr>
          <w:p>
            <w:pPr>
              <w:jc w:val="both"/>
              <w:rPr>
                <w:rFonts w:ascii="Arial" w:hAnsi="Arial" w:cs="Arial"/>
                <w:sz w:val="22"/>
                <w:szCs w:val="22"/>
              </w:rPr>
            </w:pPr>
            <w:r>
              <w:rPr>
                <w:rFonts w:ascii="Arial" w:hAnsi="Arial" w:cs="Arial"/>
                <w:sz w:val="22"/>
                <w:szCs w:val="22"/>
              </w:rPr>
              <w:t xml:space="preserve">Esta propuesta de servicios comenzará el </w:t>
            </w:r>
            <w:r>
              <w:rPr>
                <w:rFonts w:ascii="Arial" w:hAnsi="Arial" w:cs="Arial"/>
                <w:sz w:val="22"/>
                <w:szCs w:val="22"/>
              </w:rPr>
              <w:fldChar w:fldCharType="begin">
                <w:ffData>
                  <w:name w:val="Text22"/>
                  <w:enabled/>
                  <w:calcOnExit w:val="0"/>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     </w:t>
            </w:r>
            <w:r>
              <w:rPr>
                <w:rFonts w:ascii="Arial" w:hAnsi="Arial" w:cs="Arial"/>
                <w:sz w:val="22"/>
                <w:szCs w:val="22"/>
              </w:rPr>
              <w:fldChar w:fldCharType="end"/>
            </w:r>
            <w:r>
              <w:rPr>
                <w:rFonts w:ascii="Arial" w:hAnsi="Arial" w:cs="Arial"/>
                <w:sz w:val="22"/>
                <w:szCs w:val="22"/>
              </w:rPr>
              <w:t xml:space="preserve"> o en la fecha que empecemos a prestar los servicios y expirará el </w:t>
            </w:r>
            <w:r>
              <w:rPr>
                <w:rFonts w:ascii="Arial" w:hAnsi="Arial" w:cs="Arial"/>
                <w:sz w:val="22"/>
                <w:szCs w:val="22"/>
              </w:rPr>
              <w:fldChar w:fldCharType="begin">
                <w:ffData>
                  <w:name w:val="Text23"/>
                  <w:enabled/>
                  <w:calcOnExit w:val="0"/>
                  <w:textInput/>
                </w:ffData>
              </w:fldChar>
            </w:r>
            <w:r>
              <w:rPr>
                <w:rFonts w:ascii="Arial" w:hAnsi="Arial" w:cs="Arial"/>
                <w:sz w:val="22"/>
                <w:szCs w:val="22"/>
              </w:rPr>
              <w:instrText xml:space="preserve"> FORMTEXT </w:instrText>
            </w:r>
            <w:r>
              <w:rPr>
                <w:rFonts w:ascii="Arial" w:hAnsi="Arial" w:cs="Arial"/>
                <w:sz w:val="22"/>
                <w:szCs w:val="22"/>
              </w:rPr>
              <w:fldChar w:fldCharType="separate"/>
            </w:r>
            <w:r>
              <w:rPr>
                <w:rFonts w:ascii="Arial" w:hAnsi="Arial" w:cs="Arial"/>
                <w:sz w:val="22"/>
                <w:szCs w:val="22"/>
              </w:rPr>
              <w:t>     </w:t>
            </w:r>
            <w:r>
              <w:rPr>
                <w:rFonts w:ascii="Arial" w:hAnsi="Arial" w:cs="Arial"/>
                <w:sz w:val="22"/>
                <w:szCs w:val="22"/>
              </w:rPr>
              <w:fldChar w:fldCharType="end"/>
            </w:r>
            <w:r>
              <w:rPr>
                <w:rFonts w:ascii="Arial" w:hAnsi="Arial" w:cs="Arial"/>
                <w:sz w:val="22"/>
                <w:szCs w:val="22"/>
              </w:rPr>
              <w:t xml:space="preserve"> o en la fecha que terminemos los servicios, lo primero en ocurrir.</w:t>
            </w:r>
          </w:p>
        </w:tc>
      </w:tr>
    </w:tbl>
    <w:p>
      <w:pPr>
        <w:jc w:val="both"/>
        <w:rPr>
          <w:rFonts w:ascii="Arial" w:hAnsi="Arial" w:cs="Arial"/>
          <w:sz w:val="22"/>
          <w:szCs w:val="22"/>
        </w:rPr>
      </w:pP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Al suscribir a continuación, las partes reconocen y convienen obligarse bajo los términos establecidos en esta propuesta de servicios.</w:t>
      </w:r>
    </w:p>
    <w:p>
      <w:pPr>
        <w:rPr>
          <w:rFonts w:ascii="Arial" w:hAnsi="Arial" w:cs="Arial"/>
          <w:sz w:val="22"/>
          <w:szCs w:val="22"/>
        </w:rPr>
      </w:pPr>
    </w:p>
    <w:tbl>
      <w:tblPr>
        <w:tblStyle w:val="25"/>
        <w:tblW w:w="9002" w:type="dxa"/>
        <w:tblInd w:w="0" w:type="dxa"/>
        <w:tblBorders>
          <w:top w:val="single" w:color="FFFFFF" w:sz="8" w:space="0"/>
          <w:left w:val="single" w:color="auto" w:sz="8" w:space="0"/>
          <w:bottom w:val="single" w:color="auto" w:sz="4" w:space="0"/>
          <w:right w:val="single" w:color="auto" w:sz="8" w:space="0"/>
          <w:insideH w:val="single" w:color="FFFFFF" w:sz="8" w:space="0"/>
          <w:insideV w:val="single" w:color="FFFFFF" w:sz="8" w:space="0"/>
        </w:tblBorders>
        <w:tblLayout w:type="fixed"/>
        <w:tblCellMar>
          <w:top w:w="0" w:type="dxa"/>
          <w:left w:w="108" w:type="dxa"/>
          <w:bottom w:w="0" w:type="dxa"/>
          <w:right w:w="108" w:type="dxa"/>
        </w:tblCellMar>
      </w:tblPr>
      <w:tblGrid>
        <w:gridCol w:w="4618"/>
        <w:gridCol w:w="4384"/>
      </w:tblGrid>
      <w:tr>
        <w:tblPrEx>
          <w:tblBorders>
            <w:top w:val="single" w:color="FFFFFF" w:sz="8" w:space="0"/>
            <w:left w:val="single" w:color="auto" w:sz="8" w:space="0"/>
            <w:bottom w:val="single" w:color="auto" w:sz="4" w:space="0"/>
            <w:right w:val="single" w:color="auto" w:sz="8" w:space="0"/>
            <w:insideH w:val="single" w:color="FFFFFF" w:sz="8" w:space="0"/>
            <w:insideV w:val="single" w:color="FFFFFF" w:sz="8" w:space="0"/>
          </w:tblBorders>
          <w:tblCellMar>
            <w:top w:w="0" w:type="dxa"/>
            <w:left w:w="108" w:type="dxa"/>
            <w:bottom w:w="0" w:type="dxa"/>
            <w:right w:w="108" w:type="dxa"/>
          </w:tblCellMar>
        </w:tblPrEx>
        <w:trPr>
          <w:cantSplit/>
          <w:trHeight w:val="740" w:hRule="exact"/>
        </w:trPr>
        <w:tc>
          <w:tcPr>
            <w:tcW w:w="4618" w:type="dxa"/>
            <w:tcBorders>
              <w:top w:val="single" w:color="auto" w:sz="4" w:space="0"/>
              <w:bottom w:val="single" w:color="auto" w:sz="4" w:space="0"/>
            </w:tcBorders>
            <w:shd w:val="clear" w:color="auto" w:fill="8EAADB"/>
            <w:vAlign w:val="center"/>
          </w:tcPr>
          <w:p>
            <w:pPr>
              <w:rPr>
                <w:rFonts w:ascii="Arial" w:hAnsi="Arial" w:cs="Arial"/>
                <w:b/>
                <w:sz w:val="22"/>
                <w:szCs w:val="22"/>
              </w:rPr>
            </w:pPr>
            <w:r>
              <w:rPr>
                <w:rFonts w:ascii="Arial" w:hAnsi="Arial" w:cs="Arial"/>
                <w:b/>
                <w:sz w:val="22"/>
                <w:szCs w:val="22"/>
              </w:rPr>
              <w:t xml:space="preserve">Cliente </w:t>
            </w:r>
          </w:p>
        </w:tc>
        <w:tc>
          <w:tcPr>
            <w:tcW w:w="4384" w:type="dxa"/>
            <w:tcBorders>
              <w:top w:val="single" w:color="auto" w:sz="4" w:space="0"/>
              <w:bottom w:val="single" w:color="auto" w:sz="4" w:space="0"/>
            </w:tcBorders>
            <w:shd w:val="clear" w:color="auto" w:fill="8EAADB"/>
            <w:vAlign w:val="center"/>
          </w:tcPr>
          <w:p>
            <w:pPr>
              <w:rPr>
                <w:rFonts w:ascii="Arial" w:hAnsi="Arial" w:cs="Arial"/>
                <w:b/>
                <w:sz w:val="22"/>
                <w:szCs w:val="22"/>
                <w:lang w:val="es-ES"/>
              </w:rPr>
            </w:pPr>
            <w:r>
              <w:rPr>
                <w:rFonts w:ascii="Arial" w:hAnsi="Arial" w:cs="Arial"/>
                <w:b/>
                <w:sz w:val="22"/>
                <w:szCs w:val="22"/>
                <w:lang w:val="es-ES"/>
              </w:rPr>
              <w:t>ASAE CONSULTORES, S. A. de C. V.</w:t>
            </w:r>
          </w:p>
        </w:tc>
      </w:tr>
      <w:tr>
        <w:tblPrEx>
          <w:tblBorders>
            <w:top w:val="single" w:color="FFFFFF" w:sz="8" w:space="0"/>
            <w:left w:val="single" w:color="auto" w:sz="8" w:space="0"/>
            <w:bottom w:val="single" w:color="auto" w:sz="4" w:space="0"/>
            <w:right w:val="single" w:color="auto" w:sz="8" w:space="0"/>
            <w:insideH w:val="single" w:color="FFFFFF" w:sz="8" w:space="0"/>
            <w:insideV w:val="single" w:color="FFFFFF" w:sz="8" w:space="0"/>
          </w:tblBorders>
          <w:tblCellMar>
            <w:top w:w="0" w:type="dxa"/>
            <w:left w:w="108" w:type="dxa"/>
            <w:bottom w:w="0" w:type="dxa"/>
            <w:right w:w="108" w:type="dxa"/>
          </w:tblCellMar>
        </w:tblPrEx>
        <w:trPr>
          <w:cantSplit/>
          <w:trHeight w:val="740" w:hRule="exact"/>
        </w:trPr>
        <w:tc>
          <w:tcPr>
            <w:tcW w:w="4618"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rPr>
            </w:pPr>
            <w:r>
              <w:rPr>
                <w:rFonts w:ascii="Arial" w:hAnsi="Arial" w:cs="Arial"/>
                <w:b/>
                <w:sz w:val="16"/>
                <w:szCs w:val="16"/>
              </w:rPr>
              <w:t>Nombre del contacto</w:t>
            </w:r>
          </w:p>
          <w:p>
            <w:pPr>
              <w:keepNext/>
              <w:rPr>
                <w:rFonts w:ascii="Arial" w:hAnsi="Arial" w:cs="Arial"/>
                <w:b/>
                <w:sz w:val="16"/>
                <w:szCs w:val="16"/>
              </w:rPr>
            </w:pPr>
          </w:p>
          <w:p>
            <w:pPr>
              <w:rPr>
                <w:rFonts w:ascii="Arial" w:hAnsi="Arial" w:cs="Arial"/>
                <w:b/>
                <w:sz w:val="22"/>
                <w:szCs w:val="22"/>
                <w:lang w:val="es-ES"/>
              </w:rPr>
            </w:pPr>
            <w:r>
              <w:rPr>
                <w:rFonts w:ascii="Arial" w:hAnsi="Arial" w:cs="Arial"/>
                <w:b/>
                <w:sz w:val="22"/>
                <w:szCs w:val="22"/>
                <w:lang w:val="es-ES"/>
              </w:rPr>
              <w:t>Lic. Rafael Palazuelos</w:t>
            </w:r>
          </w:p>
        </w:tc>
        <w:tc>
          <w:tcPr>
            <w:tcW w:w="4384"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lang w:val="es-ES"/>
              </w:rPr>
            </w:pPr>
            <w:r>
              <w:rPr>
                <w:rFonts w:ascii="Arial" w:hAnsi="Arial" w:cs="Arial"/>
                <w:b/>
                <w:sz w:val="16"/>
                <w:szCs w:val="16"/>
                <w:lang w:val="es-ES"/>
              </w:rPr>
              <w:t>Nombre del contacto</w:t>
            </w:r>
          </w:p>
          <w:p>
            <w:pPr>
              <w:keepNext/>
              <w:rPr>
                <w:rFonts w:ascii="Arial" w:hAnsi="Arial" w:cs="Arial"/>
                <w:b/>
                <w:sz w:val="22"/>
                <w:szCs w:val="22"/>
                <w:lang w:val="es-ES"/>
              </w:rPr>
            </w:pPr>
          </w:p>
          <w:p>
            <w:pPr>
              <w:keepNext/>
              <w:rPr>
                <w:rFonts w:ascii="Arial" w:hAnsi="Arial" w:cs="Arial"/>
                <w:b/>
                <w:sz w:val="22"/>
                <w:szCs w:val="22"/>
                <w:lang w:val="es-ES"/>
              </w:rPr>
            </w:pPr>
            <w:r>
              <w:rPr>
                <w:rFonts w:ascii="Arial" w:hAnsi="Arial" w:cs="Arial"/>
                <w:b/>
                <w:sz w:val="22"/>
                <w:szCs w:val="22"/>
                <w:lang w:val="es-ES"/>
              </w:rPr>
              <w:t>Lic. Marisela Saviñon Fuentes</w:t>
            </w:r>
          </w:p>
        </w:tc>
      </w:tr>
      <w:tr>
        <w:tblPrEx>
          <w:tblBorders>
            <w:top w:val="single" w:color="FFFFFF" w:sz="8" w:space="0"/>
            <w:left w:val="single" w:color="auto" w:sz="8" w:space="0"/>
            <w:bottom w:val="single" w:color="auto" w:sz="4" w:space="0"/>
            <w:right w:val="single" w:color="auto" w:sz="8" w:space="0"/>
            <w:insideH w:val="single" w:color="FFFFFF" w:sz="8" w:space="0"/>
            <w:insideV w:val="single" w:color="FFFFFF" w:sz="8" w:space="0"/>
          </w:tblBorders>
          <w:tblCellMar>
            <w:top w:w="0" w:type="dxa"/>
            <w:left w:w="108" w:type="dxa"/>
            <w:bottom w:w="0" w:type="dxa"/>
            <w:right w:w="108" w:type="dxa"/>
          </w:tblCellMar>
        </w:tblPrEx>
        <w:trPr>
          <w:cantSplit/>
          <w:trHeight w:val="740" w:hRule="exact"/>
        </w:trPr>
        <w:tc>
          <w:tcPr>
            <w:tcW w:w="4618"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rPr>
            </w:pPr>
            <w:r>
              <w:rPr>
                <w:rFonts w:ascii="Arial" w:hAnsi="Arial" w:cs="Arial"/>
                <w:b/>
                <w:sz w:val="16"/>
                <w:szCs w:val="16"/>
              </w:rPr>
              <w:t>Cargo de la persona que Firma</w:t>
            </w:r>
          </w:p>
          <w:p>
            <w:pPr>
              <w:rPr>
                <w:rFonts w:ascii="Arial" w:hAnsi="Arial" w:cs="Arial"/>
                <w:sz w:val="22"/>
                <w:szCs w:val="22"/>
                <w:lang w:val="es-ES"/>
              </w:rPr>
            </w:pPr>
          </w:p>
          <w:p>
            <w:pPr>
              <w:rPr>
                <w:rFonts w:ascii="Arial" w:hAnsi="Arial" w:cs="Arial"/>
                <w:b/>
                <w:sz w:val="22"/>
                <w:szCs w:val="22"/>
                <w:lang w:val="es-ES"/>
              </w:rPr>
            </w:pPr>
          </w:p>
        </w:tc>
        <w:tc>
          <w:tcPr>
            <w:tcW w:w="4384"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rPr>
            </w:pPr>
            <w:r>
              <w:rPr>
                <w:rFonts w:ascii="Arial" w:hAnsi="Arial" w:cs="Arial"/>
                <w:b/>
                <w:sz w:val="16"/>
                <w:szCs w:val="16"/>
              </w:rPr>
              <w:t>Cargo de la persona que Firma</w:t>
            </w:r>
          </w:p>
          <w:p>
            <w:pPr>
              <w:keepNext/>
              <w:rPr>
                <w:rFonts w:ascii="Arial" w:hAnsi="Arial" w:cs="Arial"/>
                <w:b/>
                <w:sz w:val="22"/>
                <w:szCs w:val="22"/>
              </w:rPr>
            </w:pPr>
          </w:p>
          <w:p>
            <w:pPr>
              <w:keepNext/>
              <w:rPr>
                <w:rFonts w:ascii="Arial" w:hAnsi="Arial" w:cs="Arial"/>
                <w:b/>
                <w:sz w:val="22"/>
                <w:szCs w:val="22"/>
                <w:lang w:val="es-ES"/>
              </w:rPr>
            </w:pPr>
            <w:r>
              <w:rPr>
                <w:rFonts w:ascii="Arial" w:hAnsi="Arial" w:cs="Arial"/>
                <w:b/>
                <w:sz w:val="22"/>
                <w:szCs w:val="22"/>
                <w:lang w:val="es-ES"/>
              </w:rPr>
              <w:t>Director General</w:t>
            </w:r>
          </w:p>
        </w:tc>
      </w:tr>
      <w:tr>
        <w:tblPrEx>
          <w:tblBorders>
            <w:top w:val="single" w:color="FFFFFF" w:sz="8" w:space="0"/>
            <w:left w:val="single" w:color="auto" w:sz="8" w:space="0"/>
            <w:bottom w:val="single" w:color="auto" w:sz="4" w:space="0"/>
            <w:right w:val="single" w:color="auto" w:sz="8" w:space="0"/>
            <w:insideH w:val="single" w:color="FFFFFF" w:sz="8" w:space="0"/>
            <w:insideV w:val="single" w:color="FFFFFF" w:sz="8" w:space="0"/>
          </w:tblBorders>
          <w:tblCellMar>
            <w:top w:w="0" w:type="dxa"/>
            <w:left w:w="108" w:type="dxa"/>
            <w:bottom w:w="0" w:type="dxa"/>
            <w:right w:w="108" w:type="dxa"/>
          </w:tblCellMar>
        </w:tblPrEx>
        <w:trPr>
          <w:cantSplit/>
          <w:trHeight w:val="740" w:hRule="exact"/>
        </w:trPr>
        <w:tc>
          <w:tcPr>
            <w:tcW w:w="4618"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rPr>
            </w:pPr>
            <w:r>
              <w:rPr>
                <w:rFonts w:ascii="Arial" w:hAnsi="Arial" w:cs="Arial"/>
                <w:b/>
                <w:sz w:val="16"/>
                <w:szCs w:val="16"/>
              </w:rPr>
              <w:t>Firma</w:t>
            </w:r>
          </w:p>
          <w:p>
            <w:pPr>
              <w:keepNext/>
              <w:rPr>
                <w:rFonts w:ascii="Arial" w:hAnsi="Arial" w:cs="Arial"/>
                <w:b/>
                <w:sz w:val="22"/>
                <w:szCs w:val="22"/>
              </w:rPr>
            </w:pPr>
          </w:p>
          <w:p>
            <w:pPr>
              <w:keepNext/>
              <w:rPr>
                <w:rFonts w:ascii="Arial" w:hAnsi="Arial" w:cs="Arial"/>
                <w:b/>
                <w:sz w:val="22"/>
                <w:szCs w:val="22"/>
              </w:rPr>
            </w:pPr>
          </w:p>
        </w:tc>
        <w:tc>
          <w:tcPr>
            <w:tcW w:w="4384"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lang w:val="es-ES"/>
              </w:rPr>
            </w:pPr>
            <w:r>
              <w:rPr>
                <w:rFonts w:ascii="Arial" w:hAnsi="Arial" w:cs="Arial"/>
                <w:b/>
                <w:sz w:val="16"/>
                <w:szCs w:val="16"/>
                <w:lang w:val="es-ES"/>
              </w:rPr>
              <w:t>Firma</w:t>
            </w:r>
          </w:p>
          <w:p>
            <w:pPr>
              <w:keepNext/>
              <w:rPr>
                <w:rFonts w:ascii="Arial" w:hAnsi="Arial" w:cs="Arial"/>
                <w:b/>
                <w:sz w:val="22"/>
                <w:szCs w:val="22"/>
                <w:lang w:val="es-ES"/>
              </w:rPr>
            </w:pPr>
          </w:p>
          <w:p>
            <w:pPr>
              <w:keepNext/>
              <w:rPr>
                <w:rFonts w:ascii="Arial" w:hAnsi="Arial" w:cs="Arial"/>
                <w:b/>
                <w:sz w:val="22"/>
                <w:szCs w:val="22"/>
                <w:lang w:val="es-ES"/>
              </w:rPr>
            </w:pPr>
          </w:p>
        </w:tc>
      </w:tr>
      <w:tr>
        <w:tblPrEx>
          <w:tblBorders>
            <w:top w:val="single" w:color="FFFFFF" w:sz="8" w:space="0"/>
            <w:left w:val="single" w:color="auto" w:sz="8" w:space="0"/>
            <w:bottom w:val="single" w:color="auto" w:sz="4" w:space="0"/>
            <w:right w:val="single" w:color="auto" w:sz="8" w:space="0"/>
            <w:insideH w:val="single" w:color="FFFFFF" w:sz="8" w:space="0"/>
            <w:insideV w:val="single" w:color="FFFFFF" w:sz="8" w:space="0"/>
          </w:tblBorders>
          <w:tblCellMar>
            <w:top w:w="0" w:type="dxa"/>
            <w:left w:w="108" w:type="dxa"/>
            <w:bottom w:w="0" w:type="dxa"/>
            <w:right w:w="108" w:type="dxa"/>
          </w:tblCellMar>
        </w:tblPrEx>
        <w:trPr>
          <w:cantSplit/>
          <w:trHeight w:val="740" w:hRule="exact"/>
        </w:trPr>
        <w:tc>
          <w:tcPr>
            <w:tcW w:w="4618"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rPr>
            </w:pPr>
            <w:r>
              <w:rPr>
                <w:rFonts w:ascii="Arial" w:hAnsi="Arial" w:cs="Arial"/>
                <w:b/>
                <w:sz w:val="16"/>
                <w:szCs w:val="16"/>
              </w:rPr>
              <w:t>Fecha de Firma</w:t>
            </w:r>
          </w:p>
          <w:p>
            <w:pPr>
              <w:keepNext/>
              <w:rPr>
                <w:rFonts w:ascii="Arial" w:hAnsi="Arial" w:cs="Arial"/>
                <w:b/>
                <w:sz w:val="22"/>
                <w:szCs w:val="22"/>
              </w:rPr>
            </w:pPr>
          </w:p>
          <w:p>
            <w:pPr>
              <w:keepNext/>
              <w:rPr>
                <w:rFonts w:ascii="Arial" w:hAnsi="Arial" w:cs="Arial"/>
                <w:b/>
                <w:sz w:val="22"/>
                <w:szCs w:val="22"/>
              </w:rPr>
            </w:pPr>
          </w:p>
        </w:tc>
        <w:tc>
          <w:tcPr>
            <w:tcW w:w="4384"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rPr>
                <w:rFonts w:ascii="Arial" w:hAnsi="Arial" w:cs="Arial"/>
                <w:b/>
                <w:sz w:val="16"/>
                <w:szCs w:val="16"/>
                <w:lang w:val="es-ES"/>
              </w:rPr>
            </w:pPr>
            <w:r>
              <w:rPr>
                <w:rFonts w:ascii="Arial" w:hAnsi="Arial" w:cs="Arial"/>
                <w:b/>
                <w:sz w:val="16"/>
                <w:szCs w:val="16"/>
                <w:lang w:val="es-ES"/>
              </w:rPr>
              <w:t>Fecha de Firma</w:t>
            </w:r>
          </w:p>
          <w:p>
            <w:pPr>
              <w:keepNext/>
              <w:rPr>
                <w:rFonts w:ascii="Arial" w:hAnsi="Arial" w:cs="Arial"/>
                <w:b/>
                <w:sz w:val="22"/>
                <w:szCs w:val="22"/>
                <w:lang w:val="es-ES"/>
              </w:rPr>
            </w:pPr>
          </w:p>
          <w:p>
            <w:pPr>
              <w:keepNext/>
              <w:rPr>
                <w:rFonts w:ascii="Arial" w:hAnsi="Arial" w:cs="Arial"/>
                <w:b/>
                <w:sz w:val="22"/>
                <w:szCs w:val="22"/>
                <w:lang w:val="es-ES"/>
              </w:rPr>
            </w:pPr>
          </w:p>
        </w:tc>
      </w:tr>
    </w:tbl>
    <w:p>
      <w:pPr>
        <w:jc w:val="both"/>
        <w:rPr>
          <w:rFonts w:ascii="Arial" w:hAnsi="Arial" w:cs="Arial"/>
          <w:b/>
          <w:sz w:val="22"/>
          <w:szCs w:val="22"/>
          <w:lang w:val="es-ES"/>
        </w:rPr>
      </w:pPr>
    </w:p>
    <w:p>
      <w:pPr>
        <w:spacing w:line="276" w:lineRule="auto"/>
        <w:ind w:right="73"/>
        <w:rPr>
          <w:rFonts w:ascii="Calibri" w:hAnsi="Calibri" w:cs="Arial"/>
          <w:sz w:val="22"/>
          <w:szCs w:val="22"/>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b/>
          <w:sz w:val="22"/>
          <w:szCs w:val="22"/>
          <w:lang w:val="es-ES"/>
        </w:rPr>
      </w:pPr>
    </w:p>
    <w:p>
      <w:pPr>
        <w:jc w:val="both"/>
        <w:rPr>
          <w:rFonts w:ascii="Arial" w:hAnsi="Arial" w:cs="Arial"/>
          <w:color w:val="000000"/>
          <w:sz w:val="20"/>
          <w:szCs w:val="20"/>
          <w:lang w:val="es-ES"/>
        </w:rPr>
      </w:pPr>
    </w:p>
    <w:p>
      <w:pPr>
        <w:jc w:val="both"/>
        <w:rPr>
          <w:rFonts w:ascii="Play" w:hAnsi="Play" w:cs="Segoe UI"/>
          <w:color w:val="212529"/>
          <w:sz w:val="20"/>
          <w:szCs w:val="20"/>
          <w:lang w:val="es-ES"/>
        </w:rPr>
      </w:pPr>
    </w:p>
    <w:sectPr>
      <w:headerReference r:id="rId3" w:type="default"/>
      <w:footerReference r:id="rId4" w:type="default"/>
      <w:pgSz w:w="12240" w:h="15840"/>
      <w:pgMar w:top="1843" w:right="1701" w:bottom="879" w:left="1701" w:header="709" w:footer="124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Arial Unicode MS">
    <w:altName w:val="Arial"/>
    <w:panose1 w:val="020B0604020202020204"/>
    <w:charset w:val="80"/>
    <w:family w:val="swiss"/>
    <w:pitch w:val="default"/>
    <w:sig w:usb0="00000000" w:usb1="00000000" w:usb2="0000003F" w:usb3="00000000" w:csb0="003F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Play">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caps/>
        <w:color w:val="5B9BD5"/>
      </w:rPr>
    </w:pPr>
    <w:r>
      <w:rPr>
        <w:caps/>
        <w:color w:val="5B9BD5"/>
      </w:rPr>
      <w:fldChar w:fldCharType="begin"/>
    </w:r>
    <w:r>
      <w:rPr>
        <w:caps/>
        <w:color w:val="5B9BD5"/>
      </w:rPr>
      <w:instrText xml:space="preserve">PAGE   \* MERGEFORMAT</w:instrText>
    </w:r>
    <w:r>
      <w:rPr>
        <w:caps/>
        <w:color w:val="5B9BD5"/>
      </w:rPr>
      <w:fldChar w:fldCharType="separate"/>
    </w:r>
    <w:r>
      <w:rPr>
        <w:caps/>
        <w:color w:val="5B9BD5"/>
        <w:lang w:val="es-ES"/>
      </w:rPr>
      <w:t>10</w:t>
    </w:r>
    <w:r>
      <w:rPr>
        <w:caps/>
        <w:color w:val="5B9BD5"/>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PowerPlusWaterMarkObject357476642" o:spid="_x0000_s2050" o:spt="136" type="#_x0000_t136" style="position:absolute;left:0pt;height:131.95pt;width:527.8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path="t" trim="f" xscale="f" string="CONFIDENCIAL" style="font-family:calibri;font-size:1pt;v-text-align:center;"/>
        </v:shape>
      </w:pict>
    </w:r>
    <w:r>
      <w:drawing>
        <wp:anchor distT="0" distB="0" distL="114300" distR="114300" simplePos="0" relativeHeight="251657216" behindDoc="1" locked="0" layoutInCell="1" allowOverlap="1">
          <wp:simplePos x="0" y="0"/>
          <wp:positionH relativeFrom="column">
            <wp:posOffset>-719455</wp:posOffset>
          </wp:positionH>
          <wp:positionV relativeFrom="paragraph">
            <wp:posOffset>107315</wp:posOffset>
          </wp:positionV>
          <wp:extent cx="7120255" cy="9299575"/>
          <wp:effectExtent l="0" t="0" r="4445" b="0"/>
          <wp:wrapNone/>
          <wp:docPr id="1" name="Imagen 1" descr="hojaO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ojaOK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120255" cy="9299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1">
    <w:nsid w:val="FFFFFF82"/>
    <w:multiLevelType w:val="singleLevel"/>
    <w:tmpl w:val="FFFFFF82"/>
    <w:lvl w:ilvl="0" w:tentative="0">
      <w:start w:val="1"/>
      <w:numFmt w:val="bullet"/>
      <w:pStyle w:val="11"/>
      <w:lvlText w:val=""/>
      <w:lvlJc w:val="left"/>
      <w:pPr>
        <w:tabs>
          <w:tab w:val="left" w:pos="926"/>
        </w:tabs>
        <w:ind w:left="926" w:hanging="360"/>
      </w:pPr>
      <w:rPr>
        <w:rFonts w:hint="default" w:ascii="Symbol" w:hAnsi="Symbol"/>
      </w:rPr>
    </w:lvl>
  </w:abstractNum>
  <w:abstractNum w:abstractNumId="2">
    <w:nsid w:val="FFFFFF83"/>
    <w:multiLevelType w:val="singleLevel"/>
    <w:tmpl w:val="FFFFFF83"/>
    <w:lvl w:ilvl="0" w:tentative="0">
      <w:start w:val="1"/>
      <w:numFmt w:val="bullet"/>
      <w:pStyle w:val="13"/>
      <w:lvlText w:val=""/>
      <w:lvlJc w:val="left"/>
      <w:pPr>
        <w:tabs>
          <w:tab w:val="left" w:pos="643"/>
        </w:tabs>
        <w:ind w:left="643" w:hanging="360"/>
      </w:pPr>
      <w:rPr>
        <w:rFonts w:hint="default" w:ascii="Symbol" w:hAnsi="Symbol"/>
      </w:rPr>
    </w:lvl>
  </w:abstractNum>
  <w:abstractNum w:abstractNumId="3">
    <w:nsid w:val="024B1681"/>
    <w:multiLevelType w:val="multilevel"/>
    <w:tmpl w:val="024B1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39C1D6B"/>
    <w:multiLevelType w:val="multilevel"/>
    <w:tmpl w:val="039C1D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EF3388"/>
    <w:multiLevelType w:val="multilevel"/>
    <w:tmpl w:val="0AEF338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FC05E01"/>
    <w:multiLevelType w:val="multilevel"/>
    <w:tmpl w:val="0FC05E0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1FC1372"/>
    <w:multiLevelType w:val="multilevel"/>
    <w:tmpl w:val="11FC1372"/>
    <w:lvl w:ilvl="0" w:tentative="0">
      <w:start w:val="1"/>
      <w:numFmt w:val="bullet"/>
      <w:pStyle w:val="36"/>
      <w:lvlText w:val=""/>
      <w:lvlJc w:val="left"/>
      <w:pPr>
        <w:tabs>
          <w:tab w:val="left" w:pos="1211"/>
        </w:tabs>
        <w:ind w:left="1211" w:hanging="360"/>
      </w:pPr>
      <w:rPr>
        <w:rFonts w:hint="default" w:ascii="Symbol" w:hAnsi="Symbol"/>
      </w:rPr>
    </w:lvl>
    <w:lvl w:ilvl="1" w:tentative="0">
      <w:start w:val="1"/>
      <w:numFmt w:val="bullet"/>
      <w:lvlText w:val="o"/>
      <w:lvlJc w:val="left"/>
      <w:pPr>
        <w:tabs>
          <w:tab w:val="left" w:pos="1245"/>
        </w:tabs>
        <w:ind w:left="1245" w:hanging="360"/>
      </w:pPr>
      <w:rPr>
        <w:rFonts w:hint="default" w:ascii="Courier New" w:hAnsi="Courier New"/>
      </w:rPr>
    </w:lvl>
    <w:lvl w:ilvl="2" w:tentative="0">
      <w:start w:val="1"/>
      <w:numFmt w:val="bullet"/>
      <w:lvlText w:val=""/>
      <w:lvlJc w:val="left"/>
      <w:pPr>
        <w:tabs>
          <w:tab w:val="left" w:pos="1965"/>
        </w:tabs>
        <w:ind w:left="1965" w:hanging="360"/>
      </w:pPr>
      <w:rPr>
        <w:rFonts w:hint="default" w:ascii="Wingdings" w:hAnsi="Wingdings"/>
      </w:rPr>
    </w:lvl>
    <w:lvl w:ilvl="3" w:tentative="0">
      <w:start w:val="1"/>
      <w:numFmt w:val="bullet"/>
      <w:lvlText w:val=""/>
      <w:lvlJc w:val="left"/>
      <w:pPr>
        <w:tabs>
          <w:tab w:val="left" w:pos="2685"/>
        </w:tabs>
        <w:ind w:left="2685" w:hanging="360"/>
      </w:pPr>
      <w:rPr>
        <w:rFonts w:hint="default" w:ascii="Symbol" w:hAnsi="Symbol"/>
      </w:rPr>
    </w:lvl>
    <w:lvl w:ilvl="4" w:tentative="0">
      <w:start w:val="1"/>
      <w:numFmt w:val="bullet"/>
      <w:lvlText w:val="o"/>
      <w:lvlJc w:val="left"/>
      <w:pPr>
        <w:tabs>
          <w:tab w:val="left" w:pos="3405"/>
        </w:tabs>
        <w:ind w:left="3405" w:hanging="360"/>
      </w:pPr>
      <w:rPr>
        <w:rFonts w:hint="default" w:ascii="Courier New" w:hAnsi="Courier New"/>
      </w:rPr>
    </w:lvl>
    <w:lvl w:ilvl="5" w:tentative="0">
      <w:start w:val="1"/>
      <w:numFmt w:val="bullet"/>
      <w:lvlText w:val=""/>
      <w:lvlJc w:val="left"/>
      <w:pPr>
        <w:tabs>
          <w:tab w:val="left" w:pos="4125"/>
        </w:tabs>
        <w:ind w:left="4125" w:hanging="360"/>
      </w:pPr>
      <w:rPr>
        <w:rFonts w:hint="default" w:ascii="Wingdings" w:hAnsi="Wingdings"/>
      </w:rPr>
    </w:lvl>
    <w:lvl w:ilvl="6" w:tentative="0">
      <w:start w:val="1"/>
      <w:numFmt w:val="bullet"/>
      <w:lvlText w:val=""/>
      <w:lvlJc w:val="left"/>
      <w:pPr>
        <w:tabs>
          <w:tab w:val="left" w:pos="4845"/>
        </w:tabs>
        <w:ind w:left="4845" w:hanging="360"/>
      </w:pPr>
      <w:rPr>
        <w:rFonts w:hint="default" w:ascii="Symbol" w:hAnsi="Symbol"/>
      </w:rPr>
    </w:lvl>
    <w:lvl w:ilvl="7" w:tentative="0">
      <w:start w:val="1"/>
      <w:numFmt w:val="bullet"/>
      <w:lvlText w:val="o"/>
      <w:lvlJc w:val="left"/>
      <w:pPr>
        <w:tabs>
          <w:tab w:val="left" w:pos="5565"/>
        </w:tabs>
        <w:ind w:left="5565" w:hanging="360"/>
      </w:pPr>
      <w:rPr>
        <w:rFonts w:hint="default" w:ascii="Courier New" w:hAnsi="Courier New"/>
      </w:rPr>
    </w:lvl>
    <w:lvl w:ilvl="8" w:tentative="0">
      <w:start w:val="1"/>
      <w:numFmt w:val="bullet"/>
      <w:lvlText w:val=""/>
      <w:lvlJc w:val="left"/>
      <w:pPr>
        <w:tabs>
          <w:tab w:val="left" w:pos="6285"/>
        </w:tabs>
        <w:ind w:left="6285" w:hanging="360"/>
      </w:pPr>
      <w:rPr>
        <w:rFonts w:hint="default" w:ascii="Wingdings" w:hAnsi="Wingdings"/>
      </w:rPr>
    </w:lvl>
  </w:abstractNum>
  <w:abstractNum w:abstractNumId="8">
    <w:nsid w:val="21817DBB"/>
    <w:multiLevelType w:val="multilevel"/>
    <w:tmpl w:val="21817D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B0E718D"/>
    <w:multiLevelType w:val="multilevel"/>
    <w:tmpl w:val="2B0E71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172167B"/>
    <w:multiLevelType w:val="multilevel"/>
    <w:tmpl w:val="317216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278620C"/>
    <w:multiLevelType w:val="multilevel"/>
    <w:tmpl w:val="327862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42D3D9D"/>
    <w:multiLevelType w:val="multilevel"/>
    <w:tmpl w:val="442D3D9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5365EA1"/>
    <w:multiLevelType w:val="multilevel"/>
    <w:tmpl w:val="45365E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74721BE"/>
    <w:multiLevelType w:val="multilevel"/>
    <w:tmpl w:val="474721BE"/>
    <w:lvl w:ilvl="0" w:tentative="0">
      <w:start w:val="1"/>
      <w:numFmt w:val="decimal"/>
      <w:lvlText w:val="%1."/>
      <w:lvlJc w:val="left"/>
      <w:pPr>
        <w:ind w:left="947" w:hanging="360"/>
      </w:pPr>
    </w:lvl>
    <w:lvl w:ilvl="1" w:tentative="0">
      <w:start w:val="1"/>
      <w:numFmt w:val="lowerLetter"/>
      <w:lvlText w:val="%2."/>
      <w:lvlJc w:val="left"/>
      <w:pPr>
        <w:ind w:left="1667" w:hanging="360"/>
      </w:pPr>
    </w:lvl>
    <w:lvl w:ilvl="2" w:tentative="0">
      <w:start w:val="1"/>
      <w:numFmt w:val="lowerRoman"/>
      <w:lvlText w:val="%3."/>
      <w:lvlJc w:val="right"/>
      <w:pPr>
        <w:ind w:left="2387" w:hanging="180"/>
      </w:pPr>
    </w:lvl>
    <w:lvl w:ilvl="3" w:tentative="0">
      <w:start w:val="1"/>
      <w:numFmt w:val="decimal"/>
      <w:lvlText w:val="%4."/>
      <w:lvlJc w:val="left"/>
      <w:pPr>
        <w:ind w:left="3107" w:hanging="360"/>
      </w:pPr>
    </w:lvl>
    <w:lvl w:ilvl="4" w:tentative="0">
      <w:start w:val="1"/>
      <w:numFmt w:val="lowerLetter"/>
      <w:lvlText w:val="%5."/>
      <w:lvlJc w:val="left"/>
      <w:pPr>
        <w:ind w:left="3827" w:hanging="360"/>
      </w:pPr>
    </w:lvl>
    <w:lvl w:ilvl="5" w:tentative="0">
      <w:start w:val="1"/>
      <w:numFmt w:val="lowerRoman"/>
      <w:lvlText w:val="%6."/>
      <w:lvlJc w:val="right"/>
      <w:pPr>
        <w:ind w:left="4547" w:hanging="180"/>
      </w:pPr>
    </w:lvl>
    <w:lvl w:ilvl="6" w:tentative="0">
      <w:start w:val="1"/>
      <w:numFmt w:val="decimal"/>
      <w:lvlText w:val="%7."/>
      <w:lvlJc w:val="left"/>
      <w:pPr>
        <w:ind w:left="5267" w:hanging="360"/>
      </w:pPr>
    </w:lvl>
    <w:lvl w:ilvl="7" w:tentative="0">
      <w:start w:val="1"/>
      <w:numFmt w:val="lowerLetter"/>
      <w:lvlText w:val="%8."/>
      <w:lvlJc w:val="left"/>
      <w:pPr>
        <w:ind w:left="5987" w:hanging="360"/>
      </w:pPr>
    </w:lvl>
    <w:lvl w:ilvl="8" w:tentative="0">
      <w:start w:val="1"/>
      <w:numFmt w:val="lowerRoman"/>
      <w:lvlText w:val="%9."/>
      <w:lvlJc w:val="right"/>
      <w:pPr>
        <w:ind w:left="6707" w:hanging="180"/>
      </w:pPr>
    </w:lvl>
  </w:abstractNum>
  <w:abstractNum w:abstractNumId="15">
    <w:nsid w:val="68DF0300"/>
    <w:multiLevelType w:val="multilevel"/>
    <w:tmpl w:val="68DF0300"/>
    <w:lvl w:ilvl="0" w:tentative="0">
      <w:start w:val="1"/>
      <w:numFmt w:val="bullet"/>
      <w:pStyle w:val="47"/>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6D8E421E"/>
    <w:multiLevelType w:val="multilevel"/>
    <w:tmpl w:val="6D8E421E"/>
    <w:lvl w:ilvl="0" w:tentative="0">
      <w:start w:val="0"/>
      <w:numFmt w:val="bullet"/>
      <w:lvlText w:val=""/>
      <w:lvlJc w:val="left"/>
      <w:pPr>
        <w:ind w:left="720" w:hanging="360"/>
      </w:pPr>
      <w:rPr>
        <w:rFonts w:hint="default" w:ascii="Symbol" w:hAnsi="Symbol"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7"/>
  </w:num>
  <w:num w:numId="5">
    <w:abstractNumId w:val="15"/>
  </w:num>
  <w:num w:numId="6">
    <w:abstractNumId w:val="11"/>
  </w:num>
  <w:num w:numId="7">
    <w:abstractNumId w:val="9"/>
  </w:num>
  <w:num w:numId="8">
    <w:abstractNumId w:val="13"/>
  </w:num>
  <w:num w:numId="9">
    <w:abstractNumId w:val="4"/>
  </w:num>
  <w:num w:numId="10">
    <w:abstractNumId w:val="5"/>
  </w:num>
  <w:num w:numId="11">
    <w:abstractNumId w:val="3"/>
  </w:num>
  <w:num w:numId="12">
    <w:abstractNumId w:val="12"/>
  </w:num>
  <w:num w:numId="13">
    <w:abstractNumId w:val="6"/>
  </w:num>
  <w:num w:numId="14">
    <w:abstractNumId w:val="14"/>
  </w:num>
  <w:num w:numId="15">
    <w:abstractNumId w:val="10"/>
  </w:num>
  <w:num w:numId="16">
    <w:abstractNumId w:val="16"/>
  </w:num>
  <w:num w:numId="1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lvru">
    <w15:presenceInfo w15:providerId="None" w15:userId="jlv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08"/>
  <w:hyphenationZone w:val="425"/>
  <w:noPunctuationKerning w:val="1"/>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2A"/>
    <w:rsid w:val="00002D87"/>
    <w:rsid w:val="0000437F"/>
    <w:rsid w:val="00004405"/>
    <w:rsid w:val="0000545A"/>
    <w:rsid w:val="00006A4A"/>
    <w:rsid w:val="000100DD"/>
    <w:rsid w:val="00011B3E"/>
    <w:rsid w:val="00016F0D"/>
    <w:rsid w:val="000321C5"/>
    <w:rsid w:val="000413E7"/>
    <w:rsid w:val="00050108"/>
    <w:rsid w:val="00053157"/>
    <w:rsid w:val="000577FF"/>
    <w:rsid w:val="0006108C"/>
    <w:rsid w:val="00083D96"/>
    <w:rsid w:val="000848D0"/>
    <w:rsid w:val="00095773"/>
    <w:rsid w:val="0009700D"/>
    <w:rsid w:val="000A2927"/>
    <w:rsid w:val="000B29DA"/>
    <w:rsid w:val="000C0C92"/>
    <w:rsid w:val="000C2485"/>
    <w:rsid w:val="000C7D77"/>
    <w:rsid w:val="000D40BB"/>
    <w:rsid w:val="000D4132"/>
    <w:rsid w:val="000E00EE"/>
    <w:rsid w:val="000E07CA"/>
    <w:rsid w:val="000E0943"/>
    <w:rsid w:val="000E7DCA"/>
    <w:rsid w:val="000F427C"/>
    <w:rsid w:val="000F646A"/>
    <w:rsid w:val="00102463"/>
    <w:rsid w:val="0011629D"/>
    <w:rsid w:val="00120C36"/>
    <w:rsid w:val="001263AA"/>
    <w:rsid w:val="00133373"/>
    <w:rsid w:val="001360FD"/>
    <w:rsid w:val="00140634"/>
    <w:rsid w:val="001418B5"/>
    <w:rsid w:val="00151538"/>
    <w:rsid w:val="001540D4"/>
    <w:rsid w:val="0015426D"/>
    <w:rsid w:val="00160DD0"/>
    <w:rsid w:val="001739F1"/>
    <w:rsid w:val="00183069"/>
    <w:rsid w:val="001956B7"/>
    <w:rsid w:val="001974A7"/>
    <w:rsid w:val="001C2D45"/>
    <w:rsid w:val="001C48E1"/>
    <w:rsid w:val="001D1AE2"/>
    <w:rsid w:val="001E0251"/>
    <w:rsid w:val="001E0BDA"/>
    <w:rsid w:val="001E540F"/>
    <w:rsid w:val="001E6C84"/>
    <w:rsid w:val="001F0FDA"/>
    <w:rsid w:val="001F1127"/>
    <w:rsid w:val="002156AD"/>
    <w:rsid w:val="0022190A"/>
    <w:rsid w:val="00221FB5"/>
    <w:rsid w:val="00222F1C"/>
    <w:rsid w:val="002246C9"/>
    <w:rsid w:val="002276C0"/>
    <w:rsid w:val="00234402"/>
    <w:rsid w:val="00251709"/>
    <w:rsid w:val="002520A9"/>
    <w:rsid w:val="00256758"/>
    <w:rsid w:val="002610F5"/>
    <w:rsid w:val="00264C9B"/>
    <w:rsid w:val="0026702B"/>
    <w:rsid w:val="002840CC"/>
    <w:rsid w:val="00297B61"/>
    <w:rsid w:val="002A5251"/>
    <w:rsid w:val="002C1EDF"/>
    <w:rsid w:val="002D2EDF"/>
    <w:rsid w:val="002D7FA9"/>
    <w:rsid w:val="002E05AF"/>
    <w:rsid w:val="002E28D2"/>
    <w:rsid w:val="002E4ED8"/>
    <w:rsid w:val="002E6FEB"/>
    <w:rsid w:val="002F14D1"/>
    <w:rsid w:val="003129E8"/>
    <w:rsid w:val="00317DE3"/>
    <w:rsid w:val="00320D95"/>
    <w:rsid w:val="0033732D"/>
    <w:rsid w:val="003375E4"/>
    <w:rsid w:val="00347BC5"/>
    <w:rsid w:val="00350B17"/>
    <w:rsid w:val="00350FFD"/>
    <w:rsid w:val="003516DA"/>
    <w:rsid w:val="00362B81"/>
    <w:rsid w:val="0037041E"/>
    <w:rsid w:val="003816E6"/>
    <w:rsid w:val="00381B69"/>
    <w:rsid w:val="00381D39"/>
    <w:rsid w:val="00384FE1"/>
    <w:rsid w:val="003940DA"/>
    <w:rsid w:val="003951F8"/>
    <w:rsid w:val="003A271D"/>
    <w:rsid w:val="003A61B1"/>
    <w:rsid w:val="003B3684"/>
    <w:rsid w:val="003B7DF7"/>
    <w:rsid w:val="003C0945"/>
    <w:rsid w:val="003C605F"/>
    <w:rsid w:val="003D19E5"/>
    <w:rsid w:val="003D65A4"/>
    <w:rsid w:val="003E0390"/>
    <w:rsid w:val="003E1443"/>
    <w:rsid w:val="003E3FEF"/>
    <w:rsid w:val="003F123B"/>
    <w:rsid w:val="003F2F90"/>
    <w:rsid w:val="003F46F5"/>
    <w:rsid w:val="003F7844"/>
    <w:rsid w:val="00404E8E"/>
    <w:rsid w:val="00412443"/>
    <w:rsid w:val="0041277C"/>
    <w:rsid w:val="00414571"/>
    <w:rsid w:val="00417791"/>
    <w:rsid w:val="00417B6A"/>
    <w:rsid w:val="004201BB"/>
    <w:rsid w:val="00426610"/>
    <w:rsid w:val="00441C4A"/>
    <w:rsid w:val="00442EC1"/>
    <w:rsid w:val="00443948"/>
    <w:rsid w:val="00456064"/>
    <w:rsid w:val="00457662"/>
    <w:rsid w:val="00460244"/>
    <w:rsid w:val="0046542C"/>
    <w:rsid w:val="00465645"/>
    <w:rsid w:val="0046589E"/>
    <w:rsid w:val="00466831"/>
    <w:rsid w:val="004670B9"/>
    <w:rsid w:val="004812F8"/>
    <w:rsid w:val="00495842"/>
    <w:rsid w:val="004978DC"/>
    <w:rsid w:val="00497B60"/>
    <w:rsid w:val="004A3B23"/>
    <w:rsid w:val="004A57BF"/>
    <w:rsid w:val="004B333E"/>
    <w:rsid w:val="004B352D"/>
    <w:rsid w:val="004C309C"/>
    <w:rsid w:val="004C6C5D"/>
    <w:rsid w:val="004D22FD"/>
    <w:rsid w:val="004D31A9"/>
    <w:rsid w:val="004D3611"/>
    <w:rsid w:val="004D3EA4"/>
    <w:rsid w:val="004D6BD3"/>
    <w:rsid w:val="004E4BF8"/>
    <w:rsid w:val="004F0DFB"/>
    <w:rsid w:val="004F39BF"/>
    <w:rsid w:val="00506D3A"/>
    <w:rsid w:val="00511201"/>
    <w:rsid w:val="00517326"/>
    <w:rsid w:val="00534479"/>
    <w:rsid w:val="00536E6F"/>
    <w:rsid w:val="005438ED"/>
    <w:rsid w:val="005521AD"/>
    <w:rsid w:val="00552532"/>
    <w:rsid w:val="00553CBE"/>
    <w:rsid w:val="00563EE5"/>
    <w:rsid w:val="005643A6"/>
    <w:rsid w:val="00565A0C"/>
    <w:rsid w:val="0056666C"/>
    <w:rsid w:val="00572512"/>
    <w:rsid w:val="00577B2C"/>
    <w:rsid w:val="005806FA"/>
    <w:rsid w:val="00580E33"/>
    <w:rsid w:val="00583704"/>
    <w:rsid w:val="00584731"/>
    <w:rsid w:val="005944FA"/>
    <w:rsid w:val="00594F73"/>
    <w:rsid w:val="005A05C3"/>
    <w:rsid w:val="005A4DCB"/>
    <w:rsid w:val="005A5A01"/>
    <w:rsid w:val="005B26D1"/>
    <w:rsid w:val="005B6337"/>
    <w:rsid w:val="005B78B9"/>
    <w:rsid w:val="005C15F7"/>
    <w:rsid w:val="005C1A3C"/>
    <w:rsid w:val="005C2264"/>
    <w:rsid w:val="005C38D8"/>
    <w:rsid w:val="005C4C6E"/>
    <w:rsid w:val="005D0C17"/>
    <w:rsid w:val="005D16FC"/>
    <w:rsid w:val="005D606A"/>
    <w:rsid w:val="005E1085"/>
    <w:rsid w:val="005E3A3F"/>
    <w:rsid w:val="005F4148"/>
    <w:rsid w:val="005F49E3"/>
    <w:rsid w:val="005F5662"/>
    <w:rsid w:val="00600093"/>
    <w:rsid w:val="00603334"/>
    <w:rsid w:val="00606BB1"/>
    <w:rsid w:val="00606F03"/>
    <w:rsid w:val="006116DC"/>
    <w:rsid w:val="00617AE2"/>
    <w:rsid w:val="00645E20"/>
    <w:rsid w:val="00647D99"/>
    <w:rsid w:val="006570D3"/>
    <w:rsid w:val="00677E13"/>
    <w:rsid w:val="00680C49"/>
    <w:rsid w:val="00683DA3"/>
    <w:rsid w:val="006862F3"/>
    <w:rsid w:val="00692FAF"/>
    <w:rsid w:val="006958CE"/>
    <w:rsid w:val="006A1D1D"/>
    <w:rsid w:val="006A3E66"/>
    <w:rsid w:val="006B7B75"/>
    <w:rsid w:val="006C2347"/>
    <w:rsid w:val="006C2844"/>
    <w:rsid w:val="006C65A4"/>
    <w:rsid w:val="006D4ED2"/>
    <w:rsid w:val="006D553E"/>
    <w:rsid w:val="006E032B"/>
    <w:rsid w:val="006E30D5"/>
    <w:rsid w:val="006E3BD2"/>
    <w:rsid w:val="006F0EDF"/>
    <w:rsid w:val="006F5477"/>
    <w:rsid w:val="00701FDC"/>
    <w:rsid w:val="00704847"/>
    <w:rsid w:val="00715E51"/>
    <w:rsid w:val="00723918"/>
    <w:rsid w:val="007265F7"/>
    <w:rsid w:val="00732098"/>
    <w:rsid w:val="0074437E"/>
    <w:rsid w:val="00752F67"/>
    <w:rsid w:val="00753534"/>
    <w:rsid w:val="00755940"/>
    <w:rsid w:val="00756170"/>
    <w:rsid w:val="00757141"/>
    <w:rsid w:val="00762ADC"/>
    <w:rsid w:val="007659CF"/>
    <w:rsid w:val="00774134"/>
    <w:rsid w:val="00782DD0"/>
    <w:rsid w:val="007835B4"/>
    <w:rsid w:val="00783C82"/>
    <w:rsid w:val="00785101"/>
    <w:rsid w:val="00787BBD"/>
    <w:rsid w:val="00792702"/>
    <w:rsid w:val="00796F3D"/>
    <w:rsid w:val="007A1E2F"/>
    <w:rsid w:val="007A67C4"/>
    <w:rsid w:val="007B065F"/>
    <w:rsid w:val="007C588F"/>
    <w:rsid w:val="007D2A34"/>
    <w:rsid w:val="007D4B50"/>
    <w:rsid w:val="007F099F"/>
    <w:rsid w:val="007F4FEC"/>
    <w:rsid w:val="007F5782"/>
    <w:rsid w:val="007F7B87"/>
    <w:rsid w:val="00800E58"/>
    <w:rsid w:val="0080231B"/>
    <w:rsid w:val="00807D8A"/>
    <w:rsid w:val="00811184"/>
    <w:rsid w:val="00814CC9"/>
    <w:rsid w:val="00824FE2"/>
    <w:rsid w:val="00827C04"/>
    <w:rsid w:val="00831EEB"/>
    <w:rsid w:val="008374AD"/>
    <w:rsid w:val="00851A0D"/>
    <w:rsid w:val="008613BE"/>
    <w:rsid w:val="00863510"/>
    <w:rsid w:val="00871717"/>
    <w:rsid w:val="0087550B"/>
    <w:rsid w:val="008771E5"/>
    <w:rsid w:val="008821BC"/>
    <w:rsid w:val="008834AE"/>
    <w:rsid w:val="00883D67"/>
    <w:rsid w:val="00890FDE"/>
    <w:rsid w:val="0089341F"/>
    <w:rsid w:val="008964C7"/>
    <w:rsid w:val="008B2DB2"/>
    <w:rsid w:val="008B5BFE"/>
    <w:rsid w:val="008B6F13"/>
    <w:rsid w:val="008C4920"/>
    <w:rsid w:val="008C7C49"/>
    <w:rsid w:val="008D5065"/>
    <w:rsid w:val="008D6D10"/>
    <w:rsid w:val="008E5BF2"/>
    <w:rsid w:val="008E7638"/>
    <w:rsid w:val="009026DD"/>
    <w:rsid w:val="00903BED"/>
    <w:rsid w:val="009137E8"/>
    <w:rsid w:val="00914DF2"/>
    <w:rsid w:val="00926721"/>
    <w:rsid w:val="00926848"/>
    <w:rsid w:val="00931281"/>
    <w:rsid w:val="009344A2"/>
    <w:rsid w:val="0093484E"/>
    <w:rsid w:val="00935CF2"/>
    <w:rsid w:val="0094513F"/>
    <w:rsid w:val="009453F8"/>
    <w:rsid w:val="00945CA8"/>
    <w:rsid w:val="0095191E"/>
    <w:rsid w:val="00952176"/>
    <w:rsid w:val="009530E4"/>
    <w:rsid w:val="00960615"/>
    <w:rsid w:val="00960BE3"/>
    <w:rsid w:val="0096516A"/>
    <w:rsid w:val="00977F34"/>
    <w:rsid w:val="0098221E"/>
    <w:rsid w:val="00984C57"/>
    <w:rsid w:val="009852DE"/>
    <w:rsid w:val="00985356"/>
    <w:rsid w:val="009A6644"/>
    <w:rsid w:val="009B6013"/>
    <w:rsid w:val="009C1DCF"/>
    <w:rsid w:val="009D222C"/>
    <w:rsid w:val="009D2BED"/>
    <w:rsid w:val="009D43DB"/>
    <w:rsid w:val="009D48A6"/>
    <w:rsid w:val="009E278E"/>
    <w:rsid w:val="009E4095"/>
    <w:rsid w:val="009E6DBE"/>
    <w:rsid w:val="009E7402"/>
    <w:rsid w:val="00A00233"/>
    <w:rsid w:val="00A044DA"/>
    <w:rsid w:val="00A07806"/>
    <w:rsid w:val="00A23542"/>
    <w:rsid w:val="00A25DC0"/>
    <w:rsid w:val="00A313AA"/>
    <w:rsid w:val="00A31CFB"/>
    <w:rsid w:val="00A3747C"/>
    <w:rsid w:val="00A37C66"/>
    <w:rsid w:val="00A4788E"/>
    <w:rsid w:val="00A500BB"/>
    <w:rsid w:val="00A536D6"/>
    <w:rsid w:val="00A56FF8"/>
    <w:rsid w:val="00A6198D"/>
    <w:rsid w:val="00A64820"/>
    <w:rsid w:val="00A66680"/>
    <w:rsid w:val="00A82A8B"/>
    <w:rsid w:val="00A94C96"/>
    <w:rsid w:val="00AA0A61"/>
    <w:rsid w:val="00AA13D3"/>
    <w:rsid w:val="00AA7D43"/>
    <w:rsid w:val="00AB2ECF"/>
    <w:rsid w:val="00AB6F8D"/>
    <w:rsid w:val="00AC4851"/>
    <w:rsid w:val="00AC5F43"/>
    <w:rsid w:val="00AD0018"/>
    <w:rsid w:val="00AD264A"/>
    <w:rsid w:val="00AD4B2F"/>
    <w:rsid w:val="00AE33FD"/>
    <w:rsid w:val="00AE3FF6"/>
    <w:rsid w:val="00AE5E34"/>
    <w:rsid w:val="00AE6438"/>
    <w:rsid w:val="00AF0B09"/>
    <w:rsid w:val="00B03CCF"/>
    <w:rsid w:val="00B16344"/>
    <w:rsid w:val="00B1645C"/>
    <w:rsid w:val="00B21F8D"/>
    <w:rsid w:val="00B256EE"/>
    <w:rsid w:val="00B25E99"/>
    <w:rsid w:val="00B27ADC"/>
    <w:rsid w:val="00B27C34"/>
    <w:rsid w:val="00B3080A"/>
    <w:rsid w:val="00B469B3"/>
    <w:rsid w:val="00B55214"/>
    <w:rsid w:val="00B55B76"/>
    <w:rsid w:val="00B56677"/>
    <w:rsid w:val="00B60BA7"/>
    <w:rsid w:val="00B724C4"/>
    <w:rsid w:val="00B728DB"/>
    <w:rsid w:val="00B7424B"/>
    <w:rsid w:val="00B75128"/>
    <w:rsid w:val="00B75401"/>
    <w:rsid w:val="00B806B8"/>
    <w:rsid w:val="00B832E6"/>
    <w:rsid w:val="00B86797"/>
    <w:rsid w:val="00B86B31"/>
    <w:rsid w:val="00B87430"/>
    <w:rsid w:val="00B939FF"/>
    <w:rsid w:val="00B93A73"/>
    <w:rsid w:val="00B94E1A"/>
    <w:rsid w:val="00B95808"/>
    <w:rsid w:val="00B97B46"/>
    <w:rsid w:val="00BA1610"/>
    <w:rsid w:val="00BA3B3B"/>
    <w:rsid w:val="00BB08F3"/>
    <w:rsid w:val="00BB5697"/>
    <w:rsid w:val="00BC23B4"/>
    <w:rsid w:val="00BC4787"/>
    <w:rsid w:val="00BC64B7"/>
    <w:rsid w:val="00BE3C6C"/>
    <w:rsid w:val="00BF35E5"/>
    <w:rsid w:val="00BF42A1"/>
    <w:rsid w:val="00C03446"/>
    <w:rsid w:val="00C05AA9"/>
    <w:rsid w:val="00C06005"/>
    <w:rsid w:val="00C17A18"/>
    <w:rsid w:val="00C3123D"/>
    <w:rsid w:val="00C552FB"/>
    <w:rsid w:val="00C57541"/>
    <w:rsid w:val="00C61500"/>
    <w:rsid w:val="00C730AD"/>
    <w:rsid w:val="00C760AE"/>
    <w:rsid w:val="00C81EE6"/>
    <w:rsid w:val="00C8345F"/>
    <w:rsid w:val="00C8385D"/>
    <w:rsid w:val="00C83FBF"/>
    <w:rsid w:val="00C854F8"/>
    <w:rsid w:val="00C87B29"/>
    <w:rsid w:val="00CA5A7A"/>
    <w:rsid w:val="00CB09A5"/>
    <w:rsid w:val="00CB780D"/>
    <w:rsid w:val="00CB7AFF"/>
    <w:rsid w:val="00CC29C2"/>
    <w:rsid w:val="00CD037A"/>
    <w:rsid w:val="00CD0760"/>
    <w:rsid w:val="00CD1517"/>
    <w:rsid w:val="00CD16A8"/>
    <w:rsid w:val="00CD1EB6"/>
    <w:rsid w:val="00CF56BD"/>
    <w:rsid w:val="00D06407"/>
    <w:rsid w:val="00D12184"/>
    <w:rsid w:val="00D16487"/>
    <w:rsid w:val="00D24242"/>
    <w:rsid w:val="00D35E0D"/>
    <w:rsid w:val="00D41E4F"/>
    <w:rsid w:val="00D44231"/>
    <w:rsid w:val="00D51650"/>
    <w:rsid w:val="00D5279B"/>
    <w:rsid w:val="00D5434D"/>
    <w:rsid w:val="00D673D4"/>
    <w:rsid w:val="00D90B77"/>
    <w:rsid w:val="00D94164"/>
    <w:rsid w:val="00D96FD1"/>
    <w:rsid w:val="00DA1BD3"/>
    <w:rsid w:val="00DA3375"/>
    <w:rsid w:val="00DB3510"/>
    <w:rsid w:val="00DB37BD"/>
    <w:rsid w:val="00DB3AF1"/>
    <w:rsid w:val="00DB7E61"/>
    <w:rsid w:val="00DC0B34"/>
    <w:rsid w:val="00DD1B45"/>
    <w:rsid w:val="00DD7F3D"/>
    <w:rsid w:val="00DE0BA1"/>
    <w:rsid w:val="00DE6A32"/>
    <w:rsid w:val="00DF1202"/>
    <w:rsid w:val="00DF7C57"/>
    <w:rsid w:val="00E024D0"/>
    <w:rsid w:val="00E05186"/>
    <w:rsid w:val="00E1169F"/>
    <w:rsid w:val="00E17612"/>
    <w:rsid w:val="00E246EB"/>
    <w:rsid w:val="00E25CC1"/>
    <w:rsid w:val="00E25EF3"/>
    <w:rsid w:val="00E32271"/>
    <w:rsid w:val="00E4030D"/>
    <w:rsid w:val="00E414EC"/>
    <w:rsid w:val="00E43798"/>
    <w:rsid w:val="00E56675"/>
    <w:rsid w:val="00E662C4"/>
    <w:rsid w:val="00E73450"/>
    <w:rsid w:val="00E73E38"/>
    <w:rsid w:val="00E8305E"/>
    <w:rsid w:val="00E83E42"/>
    <w:rsid w:val="00E8443E"/>
    <w:rsid w:val="00E84EC7"/>
    <w:rsid w:val="00E905AE"/>
    <w:rsid w:val="00E92285"/>
    <w:rsid w:val="00E93B44"/>
    <w:rsid w:val="00E93E14"/>
    <w:rsid w:val="00E96D15"/>
    <w:rsid w:val="00E96D8B"/>
    <w:rsid w:val="00EA299E"/>
    <w:rsid w:val="00EB77C2"/>
    <w:rsid w:val="00EC6839"/>
    <w:rsid w:val="00ED188A"/>
    <w:rsid w:val="00ED4EB8"/>
    <w:rsid w:val="00EF0037"/>
    <w:rsid w:val="00EF1816"/>
    <w:rsid w:val="00EF2D54"/>
    <w:rsid w:val="00F007AE"/>
    <w:rsid w:val="00F0268F"/>
    <w:rsid w:val="00F02BF9"/>
    <w:rsid w:val="00F10286"/>
    <w:rsid w:val="00F2017F"/>
    <w:rsid w:val="00F22735"/>
    <w:rsid w:val="00F22770"/>
    <w:rsid w:val="00F22994"/>
    <w:rsid w:val="00F2537C"/>
    <w:rsid w:val="00F32081"/>
    <w:rsid w:val="00F34195"/>
    <w:rsid w:val="00F540BB"/>
    <w:rsid w:val="00F5489A"/>
    <w:rsid w:val="00F812A2"/>
    <w:rsid w:val="00F821B6"/>
    <w:rsid w:val="00F87673"/>
    <w:rsid w:val="00FB44C5"/>
    <w:rsid w:val="00FC18CE"/>
    <w:rsid w:val="00FC471E"/>
    <w:rsid w:val="00FC495C"/>
    <w:rsid w:val="00FC65E4"/>
    <w:rsid w:val="00FD4701"/>
    <w:rsid w:val="00FD752A"/>
    <w:rsid w:val="00FD788F"/>
    <w:rsid w:val="00FE6BDC"/>
    <w:rsid w:val="00FF0F62"/>
    <w:rsid w:val="00FF1F47"/>
    <w:rsid w:val="00FF23E1"/>
    <w:rsid w:val="00FF5371"/>
    <w:rsid w:val="60E6433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qFormat="1" w:unhideWhenUsed="0" w:uiPriority="0" w:semiHidden="0" w:name="Table Columns 2"/>
    <w:lsdException w:qFormat="1" w:unhideWhenUsed="0" w:uiPriority="0" w:semiHidden="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es-MX" w:eastAsia="es-MX" w:bidi="ar-SA"/>
    </w:rPr>
  </w:style>
  <w:style w:type="paragraph" w:styleId="2">
    <w:name w:val="heading 1"/>
    <w:basedOn w:val="1"/>
    <w:next w:val="1"/>
    <w:link w:val="31"/>
    <w:qFormat/>
    <w:uiPriority w:val="0"/>
    <w:pPr>
      <w:keepNext/>
      <w:spacing w:before="240" w:after="60"/>
      <w:outlineLvl w:val="0"/>
    </w:pPr>
    <w:rPr>
      <w:rFonts w:ascii="Calibri" w:hAnsi="Calibri" w:eastAsia="MS Gothic"/>
      <w:b/>
      <w:bCs/>
      <w:kern w:val="32"/>
      <w:sz w:val="32"/>
      <w:szCs w:val="32"/>
    </w:rPr>
  </w:style>
  <w:style w:type="paragraph" w:styleId="3">
    <w:name w:val="heading 2"/>
    <w:basedOn w:val="1"/>
    <w:next w:val="1"/>
    <w:link w:val="32"/>
    <w:qFormat/>
    <w:uiPriority w:val="0"/>
    <w:pPr>
      <w:keepNext/>
      <w:spacing w:before="240" w:after="60"/>
      <w:outlineLvl w:val="1"/>
    </w:pPr>
    <w:rPr>
      <w:rFonts w:ascii="Calibri" w:hAnsi="Calibri" w:eastAsia="MS Gothic"/>
      <w:b/>
      <w:bCs/>
      <w:i/>
      <w:iCs/>
      <w:sz w:val="28"/>
      <w:szCs w:val="28"/>
    </w:rPr>
  </w:style>
  <w:style w:type="paragraph" w:styleId="4">
    <w:name w:val="heading 3"/>
    <w:basedOn w:val="1"/>
    <w:next w:val="1"/>
    <w:qFormat/>
    <w:uiPriority w:val="0"/>
    <w:pPr>
      <w:keepNext/>
      <w:jc w:val="both"/>
      <w:outlineLvl w:val="2"/>
    </w:pPr>
    <w:rPr>
      <w:rFonts w:ascii="Arial" w:hAnsi="Arial" w:eastAsia="Arial Unicode MS" w:cs="Arial"/>
      <w:b/>
      <w:bCs/>
      <w:sz w:val="28"/>
      <w:szCs w:val="28"/>
      <w:lang w:val="es-ES" w:eastAsia="es-ES"/>
    </w:rPr>
  </w:style>
  <w:style w:type="paragraph" w:styleId="5">
    <w:name w:val="heading 4"/>
    <w:basedOn w:val="1"/>
    <w:next w:val="1"/>
    <w:link w:val="39"/>
    <w:unhideWhenUsed/>
    <w:qFormat/>
    <w:uiPriority w:val="9"/>
    <w:pPr>
      <w:keepNext/>
      <w:keepLines/>
      <w:spacing w:before="40" w:line="276" w:lineRule="auto"/>
      <w:outlineLvl w:val="3"/>
    </w:pPr>
    <w:rPr>
      <w:rFonts w:ascii="Cambria" w:hAnsi="Cambria"/>
      <w:i/>
      <w:iCs/>
      <w:color w:val="365F91"/>
      <w:sz w:val="22"/>
      <w:szCs w:val="22"/>
    </w:rPr>
  </w:style>
  <w:style w:type="character" w:default="1" w:styleId="21">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qFormat/>
    <w:uiPriority w:val="0"/>
    <w:pPr>
      <w:jc w:val="both"/>
    </w:pPr>
    <w:rPr>
      <w:rFonts w:ascii="Arial" w:hAnsi="Arial"/>
      <w:sz w:val="20"/>
      <w:szCs w:val="20"/>
      <w:lang w:eastAsia="pt-BR"/>
    </w:rPr>
  </w:style>
  <w:style w:type="paragraph" w:styleId="7">
    <w:name w:val="annotation subject"/>
    <w:basedOn w:val="8"/>
    <w:next w:val="8"/>
    <w:link w:val="50"/>
    <w:uiPriority w:val="0"/>
    <w:rPr>
      <w:b/>
      <w:bCs/>
      <w:lang w:val="es-MX" w:eastAsia="es-MX"/>
    </w:rPr>
  </w:style>
  <w:style w:type="paragraph" w:styleId="8">
    <w:name w:val="annotation text"/>
    <w:basedOn w:val="1"/>
    <w:link w:val="30"/>
    <w:qFormat/>
    <w:uiPriority w:val="0"/>
    <w:rPr>
      <w:sz w:val="20"/>
      <w:szCs w:val="20"/>
      <w:lang w:val="es-ES" w:eastAsia="es-ES"/>
    </w:rPr>
  </w:style>
  <w:style w:type="paragraph" w:styleId="9">
    <w:name w:val="Balloon Text"/>
    <w:basedOn w:val="1"/>
    <w:semiHidden/>
    <w:qFormat/>
    <w:uiPriority w:val="0"/>
    <w:rPr>
      <w:rFonts w:ascii="Tahoma" w:hAnsi="Tahoma" w:cs="Tahoma"/>
      <w:sz w:val="16"/>
      <w:szCs w:val="16"/>
    </w:rPr>
  </w:style>
  <w:style w:type="paragraph" w:styleId="10">
    <w:name w:val="header"/>
    <w:basedOn w:val="1"/>
    <w:qFormat/>
    <w:uiPriority w:val="0"/>
    <w:pPr>
      <w:tabs>
        <w:tab w:val="center" w:pos="4419"/>
        <w:tab w:val="right" w:pos="8838"/>
      </w:tabs>
    </w:pPr>
  </w:style>
  <w:style w:type="paragraph" w:styleId="11">
    <w:name w:val="List Bullet 3"/>
    <w:basedOn w:val="1"/>
    <w:uiPriority w:val="0"/>
    <w:pPr>
      <w:numPr>
        <w:ilvl w:val="0"/>
        <w:numId w:val="1"/>
      </w:numPr>
      <w:contextualSpacing/>
    </w:pPr>
  </w:style>
  <w:style w:type="paragraph" w:styleId="12">
    <w:name w:val="List"/>
    <w:basedOn w:val="1"/>
    <w:qFormat/>
    <w:uiPriority w:val="0"/>
    <w:pPr>
      <w:ind w:left="283" w:hanging="283"/>
      <w:contextualSpacing/>
    </w:pPr>
  </w:style>
  <w:style w:type="paragraph" w:styleId="13">
    <w:name w:val="List Bullet 2"/>
    <w:basedOn w:val="1"/>
    <w:uiPriority w:val="0"/>
    <w:pPr>
      <w:numPr>
        <w:ilvl w:val="0"/>
        <w:numId w:val="2"/>
      </w:numPr>
      <w:contextualSpacing/>
    </w:pPr>
  </w:style>
  <w:style w:type="paragraph" w:styleId="14">
    <w:name w:val="List Bullet 4"/>
    <w:basedOn w:val="1"/>
    <w:uiPriority w:val="0"/>
    <w:pPr>
      <w:numPr>
        <w:ilvl w:val="0"/>
        <w:numId w:val="3"/>
      </w:numPr>
      <w:contextualSpacing/>
    </w:pPr>
  </w:style>
  <w:style w:type="paragraph" w:styleId="15">
    <w:name w:val="Normal (Web)"/>
    <w:basedOn w:val="1"/>
    <w:qFormat/>
    <w:uiPriority w:val="99"/>
    <w:pPr>
      <w:spacing w:before="100" w:beforeAutospacing="1" w:after="100" w:afterAutospacing="1"/>
    </w:pPr>
    <w:rPr>
      <w:lang w:val="en-US" w:eastAsia="en-US"/>
    </w:rPr>
  </w:style>
  <w:style w:type="paragraph" w:styleId="16">
    <w:name w:val="footer"/>
    <w:basedOn w:val="1"/>
    <w:link w:val="37"/>
    <w:qFormat/>
    <w:uiPriority w:val="99"/>
    <w:pPr>
      <w:tabs>
        <w:tab w:val="center" w:pos="4252"/>
        <w:tab w:val="right" w:pos="8504"/>
      </w:tabs>
    </w:pPr>
  </w:style>
  <w:style w:type="paragraph" w:styleId="17">
    <w:name w:val="Subtitle"/>
    <w:basedOn w:val="1"/>
    <w:link w:val="45"/>
    <w:qFormat/>
    <w:uiPriority w:val="11"/>
    <w:rPr>
      <w:rFonts w:ascii="Arial Narrow" w:hAnsi="Arial Narrow"/>
      <w:b/>
      <w:bCs/>
      <w:lang w:val="es-ES" w:eastAsia="es-ES"/>
    </w:rPr>
  </w:style>
  <w:style w:type="paragraph" w:styleId="18">
    <w:name w:val="Body Text"/>
    <w:basedOn w:val="1"/>
    <w:link w:val="46"/>
    <w:uiPriority w:val="0"/>
    <w:pPr>
      <w:spacing w:after="120"/>
    </w:pPr>
  </w:style>
  <w:style w:type="paragraph" w:styleId="19">
    <w:name w:val="Body Text 3"/>
    <w:basedOn w:val="1"/>
    <w:link w:val="29"/>
    <w:qFormat/>
    <w:uiPriority w:val="0"/>
    <w:pPr>
      <w:ind w:right="618"/>
      <w:jc w:val="both"/>
    </w:pPr>
    <w:rPr>
      <w:rFonts w:ascii="Arial" w:hAnsi="Arial"/>
      <w:sz w:val="20"/>
      <w:szCs w:val="20"/>
      <w:lang w:eastAsia="en-US"/>
    </w:rPr>
  </w:style>
  <w:style w:type="paragraph" w:styleId="20">
    <w:name w:val="Title"/>
    <w:basedOn w:val="1"/>
    <w:next w:val="1"/>
    <w:link w:val="44"/>
    <w:qFormat/>
    <w:uiPriority w:val="10"/>
    <w:pPr>
      <w:shd w:val="clear" w:color="auto" w:fill="C6D9F1"/>
      <w:spacing w:after="200" w:line="276" w:lineRule="auto"/>
      <w:ind w:firstLine="709"/>
      <w:jc w:val="both"/>
    </w:pPr>
    <w:rPr>
      <w:rFonts w:ascii="Calibri" w:hAnsi="Calibri"/>
      <w:b/>
      <w:color w:val="17365D"/>
      <w:sz w:val="28"/>
      <w:szCs w:val="28"/>
    </w:rPr>
  </w:style>
  <w:style w:type="character" w:styleId="22">
    <w:name w:val="annotation reference"/>
    <w:basedOn w:val="21"/>
    <w:uiPriority w:val="0"/>
    <w:rPr>
      <w:sz w:val="16"/>
      <w:szCs w:val="16"/>
    </w:rPr>
  </w:style>
  <w:style w:type="character" w:styleId="23">
    <w:name w:val="Hyperlink"/>
    <w:qFormat/>
    <w:uiPriority w:val="0"/>
    <w:rPr>
      <w:color w:val="0000FF"/>
      <w:u w:val="single"/>
    </w:rPr>
  </w:style>
  <w:style w:type="character" w:styleId="24">
    <w:name w:val="Strong"/>
    <w:qFormat/>
    <w:uiPriority w:val="22"/>
    <w:rPr>
      <w:b/>
      <w:bCs/>
    </w:rPr>
  </w:style>
  <w:style w:type="table" w:styleId="26">
    <w:name w:val="Table Columns 2"/>
    <w:basedOn w:val="25"/>
    <w:qFormat/>
    <w:uiPriority w:val="0"/>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7">
    <w:name w:val="Table Columns 3"/>
    <w:basedOn w:val="25"/>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28">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Texto independiente 3 Car"/>
    <w:link w:val="19"/>
    <w:qFormat/>
    <w:uiPriority w:val="0"/>
    <w:rPr>
      <w:rFonts w:ascii="Arial" w:hAnsi="Arial"/>
      <w:lang w:eastAsia="en-US"/>
    </w:rPr>
  </w:style>
  <w:style w:type="character" w:customStyle="1" w:styleId="30">
    <w:name w:val="Texto comentario Car"/>
    <w:link w:val="8"/>
    <w:qFormat/>
    <w:uiPriority w:val="0"/>
    <w:rPr>
      <w:lang w:val="es-ES" w:eastAsia="es-ES"/>
    </w:rPr>
  </w:style>
  <w:style w:type="character" w:customStyle="1" w:styleId="31">
    <w:name w:val="Título 1 Car"/>
    <w:link w:val="2"/>
    <w:qFormat/>
    <w:uiPriority w:val="0"/>
    <w:rPr>
      <w:rFonts w:ascii="Calibri" w:hAnsi="Calibri" w:eastAsia="MS Gothic" w:cs="Times New Roman"/>
      <w:b/>
      <w:bCs/>
      <w:kern w:val="32"/>
      <w:sz w:val="32"/>
      <w:szCs w:val="32"/>
      <w:lang w:val="es-MX" w:eastAsia="es-MX"/>
    </w:rPr>
  </w:style>
  <w:style w:type="character" w:customStyle="1" w:styleId="32">
    <w:name w:val="Título 2 Car"/>
    <w:link w:val="3"/>
    <w:semiHidden/>
    <w:qFormat/>
    <w:uiPriority w:val="0"/>
    <w:rPr>
      <w:rFonts w:ascii="Calibri" w:hAnsi="Calibri" w:eastAsia="MS Gothic" w:cs="Times New Roman"/>
      <w:b/>
      <w:bCs/>
      <w:i/>
      <w:iCs/>
      <w:sz w:val="28"/>
      <w:szCs w:val="28"/>
      <w:lang w:val="es-MX" w:eastAsia="es-MX"/>
    </w:rPr>
  </w:style>
  <w:style w:type="paragraph" w:customStyle="1" w:styleId="33">
    <w:name w:val="Lista vistosa - Énfasis 11"/>
    <w:basedOn w:val="1"/>
    <w:qFormat/>
    <w:uiPriority w:val="34"/>
    <w:pPr>
      <w:ind w:left="708"/>
    </w:pPr>
  </w:style>
  <w:style w:type="paragraph" w:customStyle="1" w:styleId="34">
    <w:name w:val="Cuadrícula media 21"/>
    <w:link w:val="35"/>
    <w:qFormat/>
    <w:uiPriority w:val="1"/>
    <w:rPr>
      <w:rFonts w:ascii="Calibri" w:hAnsi="Calibri" w:eastAsia="Times New Roman" w:cs="Times New Roman"/>
      <w:sz w:val="22"/>
      <w:szCs w:val="22"/>
      <w:lang w:val="es-ES" w:eastAsia="en-US" w:bidi="ar-SA"/>
    </w:rPr>
  </w:style>
  <w:style w:type="character" w:customStyle="1" w:styleId="35">
    <w:name w:val="Cuadrícula media 2 Car"/>
    <w:link w:val="34"/>
    <w:qFormat/>
    <w:uiPriority w:val="1"/>
    <w:rPr>
      <w:rFonts w:ascii="Calibri" w:hAnsi="Calibri"/>
      <w:sz w:val="22"/>
      <w:szCs w:val="22"/>
      <w:lang w:val="es-ES" w:eastAsia="en-US"/>
    </w:rPr>
  </w:style>
  <w:style w:type="paragraph" w:customStyle="1" w:styleId="36">
    <w:name w:val="Sangrado 1 con punto"/>
    <w:basedOn w:val="1"/>
    <w:qFormat/>
    <w:uiPriority w:val="0"/>
    <w:pPr>
      <w:numPr>
        <w:ilvl w:val="0"/>
        <w:numId w:val="4"/>
      </w:numPr>
      <w:spacing w:after="60"/>
    </w:pPr>
    <w:rPr>
      <w:rFonts w:ascii="Arial" w:hAnsi="Arial" w:cs="Arial"/>
      <w:spacing w:val="-2"/>
      <w:sz w:val="22"/>
      <w:szCs w:val="22"/>
      <w:lang w:val="es-ES" w:eastAsia="es-ES"/>
    </w:rPr>
  </w:style>
  <w:style w:type="character" w:customStyle="1" w:styleId="37">
    <w:name w:val="Pie de página Car"/>
    <w:link w:val="16"/>
    <w:qFormat/>
    <w:uiPriority w:val="99"/>
    <w:rPr>
      <w:sz w:val="24"/>
      <w:szCs w:val="24"/>
      <w:lang w:val="es-MX" w:eastAsia="es-MX"/>
    </w:rPr>
  </w:style>
  <w:style w:type="paragraph" w:customStyle="1" w:styleId="38">
    <w:name w:val="Dato"/>
    <w:basedOn w:val="1"/>
    <w:qFormat/>
    <w:uiPriority w:val="0"/>
    <w:pPr>
      <w:tabs>
        <w:tab w:val="left" w:pos="2160"/>
      </w:tabs>
      <w:ind w:left="2160" w:hanging="2160"/>
      <w:jc w:val="both"/>
    </w:pPr>
    <w:rPr>
      <w:rFonts w:ascii="Arial" w:hAnsi="Arial" w:cs="Arial"/>
      <w:b/>
      <w:sz w:val="20"/>
      <w:lang w:eastAsia="en-US"/>
    </w:rPr>
  </w:style>
  <w:style w:type="character" w:customStyle="1" w:styleId="39">
    <w:name w:val="Título 4 Car"/>
    <w:link w:val="5"/>
    <w:qFormat/>
    <w:uiPriority w:val="9"/>
    <w:rPr>
      <w:rFonts w:ascii="Cambria" w:hAnsi="Cambria"/>
      <w:i/>
      <w:iCs/>
      <w:color w:val="365F91"/>
      <w:sz w:val="22"/>
      <w:szCs w:val="22"/>
    </w:rPr>
  </w:style>
  <w:style w:type="paragraph" w:styleId="40">
    <w:name w:val="List Paragraph"/>
    <w:basedOn w:val="1"/>
    <w:qFormat/>
    <w:uiPriority w:val="34"/>
    <w:pPr>
      <w:spacing w:after="200" w:line="276" w:lineRule="auto"/>
      <w:ind w:left="720"/>
      <w:contextualSpacing/>
    </w:pPr>
    <w:rPr>
      <w:rFonts w:ascii="Calibri" w:hAnsi="Calibri"/>
      <w:sz w:val="22"/>
      <w:szCs w:val="22"/>
    </w:rPr>
  </w:style>
  <w:style w:type="paragraph" w:styleId="41">
    <w:name w:val="No Spacing"/>
    <w:link w:val="42"/>
    <w:qFormat/>
    <w:uiPriority w:val="1"/>
    <w:rPr>
      <w:rFonts w:ascii="Calibri" w:hAnsi="Calibri" w:eastAsia="Times New Roman" w:cs="Times New Roman"/>
      <w:sz w:val="22"/>
      <w:szCs w:val="22"/>
      <w:lang w:val="en-US" w:eastAsia="es-MX" w:bidi="ar-SA"/>
    </w:rPr>
  </w:style>
  <w:style w:type="character" w:customStyle="1" w:styleId="42">
    <w:name w:val="Sin espaciado Car"/>
    <w:link w:val="41"/>
    <w:qFormat/>
    <w:uiPriority w:val="1"/>
    <w:rPr>
      <w:rFonts w:ascii="Calibri" w:hAnsi="Calibri"/>
      <w:sz w:val="22"/>
      <w:szCs w:val="22"/>
      <w:lang w:val="en-US"/>
    </w:rPr>
  </w:style>
  <w:style w:type="paragraph" w:customStyle="1" w:styleId="43">
    <w:name w:val="Default"/>
    <w:qFormat/>
    <w:uiPriority w:val="0"/>
    <w:pPr>
      <w:autoSpaceDE w:val="0"/>
      <w:autoSpaceDN w:val="0"/>
      <w:adjustRightInd w:val="0"/>
    </w:pPr>
    <w:rPr>
      <w:rFonts w:ascii="Calibri" w:hAnsi="Calibri" w:eastAsia="Calibri" w:cs="Calibri"/>
      <w:color w:val="000000"/>
      <w:sz w:val="24"/>
      <w:szCs w:val="24"/>
      <w:lang w:val="en-US" w:eastAsia="es-MX" w:bidi="ar-SA"/>
    </w:rPr>
  </w:style>
  <w:style w:type="character" w:customStyle="1" w:styleId="44">
    <w:name w:val="Título Car"/>
    <w:link w:val="20"/>
    <w:uiPriority w:val="10"/>
    <w:rPr>
      <w:rFonts w:ascii="Calibri" w:hAnsi="Calibri"/>
      <w:b/>
      <w:color w:val="17365D"/>
      <w:sz w:val="28"/>
      <w:szCs w:val="28"/>
      <w:shd w:val="clear" w:color="auto" w:fill="C6D9F1"/>
    </w:rPr>
  </w:style>
  <w:style w:type="character" w:customStyle="1" w:styleId="45">
    <w:name w:val="Subtítulo Car"/>
    <w:link w:val="17"/>
    <w:qFormat/>
    <w:uiPriority w:val="11"/>
    <w:rPr>
      <w:rFonts w:ascii="Arial Narrow" w:hAnsi="Arial Narrow"/>
      <w:b/>
      <w:bCs/>
      <w:sz w:val="24"/>
      <w:szCs w:val="24"/>
      <w:lang w:val="es-ES" w:eastAsia="es-ES"/>
    </w:rPr>
  </w:style>
  <w:style w:type="character" w:customStyle="1" w:styleId="46">
    <w:name w:val="Texto independiente Car"/>
    <w:link w:val="18"/>
    <w:uiPriority w:val="0"/>
    <w:rPr>
      <w:sz w:val="24"/>
      <w:szCs w:val="24"/>
    </w:rPr>
  </w:style>
  <w:style w:type="paragraph" w:customStyle="1" w:styleId="47">
    <w:name w:val="Bullet Paragraph 1"/>
    <w:basedOn w:val="1"/>
    <w:qFormat/>
    <w:uiPriority w:val="0"/>
    <w:pPr>
      <w:numPr>
        <w:ilvl w:val="0"/>
        <w:numId w:val="5"/>
      </w:numPr>
      <w:jc w:val="both"/>
    </w:pPr>
    <w:rPr>
      <w:rFonts w:ascii="Arial Narrow" w:hAnsi="Arial Narrow"/>
      <w:sz w:val="22"/>
      <w:szCs w:val="20"/>
      <w:lang w:val="en-US" w:eastAsia="en-US"/>
    </w:rPr>
  </w:style>
  <w:style w:type="table" w:customStyle="1" w:styleId="48">
    <w:name w:val="Grid Table 4 Accent 5"/>
    <w:basedOn w:val="25"/>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49">
    <w:name w:val="TableGrid"/>
    <w:uiPriority w:val="0"/>
    <w:rPr>
      <w:rFonts w:asciiTheme="minorHAnsi" w:hAnsiTheme="minorHAnsi" w:eastAsiaTheme="minorEastAsia" w:cstheme="minorBidi"/>
      <w:sz w:val="22"/>
      <w:szCs w:val="22"/>
    </w:rPr>
    <w:tblPr>
      <w:tblCellMar>
        <w:top w:w="0" w:type="dxa"/>
        <w:left w:w="0" w:type="dxa"/>
        <w:bottom w:w="0" w:type="dxa"/>
        <w:right w:w="0" w:type="dxa"/>
      </w:tblCellMar>
    </w:tblPr>
  </w:style>
  <w:style w:type="character" w:customStyle="1" w:styleId="50">
    <w:name w:val="Asunto del comentario Car"/>
    <w:basedOn w:val="30"/>
    <w:link w:val="7"/>
    <w:uiPriority w:val="0"/>
    <w:rPr>
      <w:b/>
      <w:bCs/>
      <w:lang w:val="es-ES" w:eastAsia="es-E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ASAE Consultores</Company>
  <Pages>1</Pages>
  <Words>2048</Words>
  <Characters>11269</Characters>
  <Lines>93</Lines>
  <Paragraphs>26</Paragraphs>
  <TotalTime>287</TotalTime>
  <ScaleCrop>false</ScaleCrop>
  <LinksUpToDate>false</LinksUpToDate>
  <CharactersWithSpaces>13291</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2020-09-11T01:19:00Z</dcterms:created>
  <dc:creator>Magdalena Ornelas</dc:creator>
  <cp:lastModifiedBy>jlvru</cp:lastModifiedBy>
  <cp:lastPrinted>2017-07-13T22:49:00Z</cp:lastPrinted>
  <dcterms:modified xsi:type="dcterms:W3CDTF">2020-09-14T21:35:30Z</dcterms:modified>
  <dc:title>México D</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2058-11.2.0.9635</vt:lpwstr>
  </property>
</Properties>
</file>